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1E01" w:rsidRPr="005B3AD8" w:rsidRDefault="005B0A94" w:rsidP="004F73C5">
      <w:pPr>
        <w:pStyle w:val="ModuleNumber"/>
        <w:rPr>
          <w:lang w:val="en-AU"/>
        </w:rPr>
      </w:pPr>
      <w:r w:rsidRPr="005B3AD8">
        <w:rPr>
          <w:lang w:val="en-AU"/>
        </w:rPr>
        <w:t xml:space="preserve">module </w:t>
      </w:r>
      <w:r w:rsidR="003F1A1D" w:rsidRPr="005B3AD8">
        <w:rPr>
          <w:lang w:val="en-AU"/>
        </w:rPr>
        <w:t>15</w:t>
      </w:r>
    </w:p>
    <w:p w:rsidR="004F73C5" w:rsidRPr="005B3AD8" w:rsidRDefault="003F1A1D" w:rsidP="004F73C5">
      <w:pPr>
        <w:pStyle w:val="ModuleName"/>
        <w:rPr>
          <w:lang w:val="en-AU"/>
        </w:rPr>
      </w:pPr>
      <w:r w:rsidRPr="005B3AD8">
        <w:rPr>
          <w:lang w:val="en-AU"/>
        </w:rPr>
        <w:t xml:space="preserve">wpf resources, styles, control templates </w:t>
      </w:r>
      <w:r w:rsidR="007E1D85" w:rsidRPr="005B3AD8">
        <w:rPr>
          <w:lang w:val="en-AU"/>
        </w:rPr>
        <w:t>&amp;</w:t>
      </w:r>
      <w:r w:rsidRPr="005B3AD8">
        <w:rPr>
          <w:lang w:val="en-AU"/>
        </w:rPr>
        <w:t xml:space="preserve"> animation</w:t>
      </w:r>
    </w:p>
    <w:p w:rsidR="004F73C5" w:rsidRPr="005B3AD8" w:rsidRDefault="00A41EEA" w:rsidP="004F73C5">
      <w:pPr>
        <w:pStyle w:val="ModuleIntroHeadings"/>
        <w:rPr>
          <w:lang w:val="en-AU"/>
        </w:rPr>
      </w:pPr>
      <w:r w:rsidRPr="005B3AD8">
        <w:rPr>
          <w:lang w:val="en-AU"/>
        </w:rPr>
        <w:t>INTRODUCTION</w:t>
      </w:r>
    </w:p>
    <w:p w:rsidR="00D23FE7" w:rsidRPr="005B3AD8" w:rsidRDefault="00D23FE7" w:rsidP="00D23FE7">
      <w:pPr>
        <w:pStyle w:val="ModuleIntro"/>
        <w:rPr>
          <w:lang w:val="en-AU"/>
        </w:rPr>
      </w:pPr>
      <w:r w:rsidRPr="005B3AD8">
        <w:rPr>
          <w:lang w:val="en-AU"/>
        </w:rPr>
        <w:t xml:space="preserve">Building on a basic knowledge of Windows Presentation Foundation, this module explains how to build advanced graphical applications. It covers ideal application structure as well as graphical customization and animation. </w:t>
      </w:r>
    </w:p>
    <w:p w:rsidR="004F73C5" w:rsidRPr="005B3AD8" w:rsidRDefault="00A41EEA" w:rsidP="004F73C5">
      <w:pPr>
        <w:pStyle w:val="ModuleIntroHeadings"/>
        <w:rPr>
          <w:lang w:val="en-AU"/>
        </w:rPr>
      </w:pPr>
      <w:r w:rsidRPr="005B3AD8">
        <w:rPr>
          <w:lang w:val="en-AU"/>
        </w:rPr>
        <w:t>OUTCOMES</w:t>
      </w:r>
    </w:p>
    <w:p w:rsidR="00592E22" w:rsidRPr="005B3AD8" w:rsidRDefault="00592E22" w:rsidP="00113D20">
      <w:pPr>
        <w:pStyle w:val="ModuleIntro"/>
        <w:rPr>
          <w:lang w:val="en-AU"/>
        </w:rPr>
      </w:pPr>
      <w:r w:rsidRPr="005B3AD8">
        <w:rPr>
          <w:lang w:val="en-AU"/>
        </w:rPr>
        <w:t>By the end of this module, you should be able to do the following:</w:t>
      </w:r>
    </w:p>
    <w:p w:rsidR="00D23FE7" w:rsidRPr="005B3AD8" w:rsidRDefault="00D23FE7" w:rsidP="00D23FE7">
      <w:pPr>
        <w:pStyle w:val="ModuleIntro"/>
        <w:numPr>
          <w:ilvl w:val="0"/>
          <w:numId w:val="15"/>
        </w:numPr>
        <w:rPr>
          <w:lang w:val="en-AU"/>
        </w:rPr>
      </w:pPr>
      <w:r w:rsidRPr="005B3AD8">
        <w:rPr>
          <w:lang w:val="en-AU"/>
        </w:rPr>
        <w:t>Create a well-organised WPF application with customized visual components.</w:t>
      </w:r>
    </w:p>
    <w:p w:rsidR="00D23FE7" w:rsidRPr="005B3AD8" w:rsidRDefault="00D23FE7" w:rsidP="00D23FE7">
      <w:pPr>
        <w:pStyle w:val="ModuleIntro"/>
        <w:numPr>
          <w:ilvl w:val="0"/>
          <w:numId w:val="15"/>
        </w:numPr>
        <w:rPr>
          <w:lang w:val="en-AU"/>
        </w:rPr>
      </w:pPr>
      <w:r w:rsidRPr="005B3AD8">
        <w:rPr>
          <w:lang w:val="en-AU"/>
        </w:rPr>
        <w:t>Explain how to define and use WPF Styles and the difference between WPF Styles and CSS Styles.</w:t>
      </w:r>
    </w:p>
    <w:p w:rsidR="00D23FE7" w:rsidRPr="005B3AD8" w:rsidRDefault="00D23FE7" w:rsidP="00D23FE7">
      <w:pPr>
        <w:pStyle w:val="ModuleIntro"/>
        <w:numPr>
          <w:ilvl w:val="0"/>
          <w:numId w:val="15"/>
        </w:numPr>
        <w:rPr>
          <w:lang w:val="en-AU"/>
        </w:rPr>
      </w:pPr>
      <w:r w:rsidRPr="005B3AD8">
        <w:rPr>
          <w:lang w:val="en-AU"/>
        </w:rPr>
        <w:t>Explain the difference between StaticResource and DynamicResource.</w:t>
      </w:r>
    </w:p>
    <w:p w:rsidR="00D23FE7" w:rsidRPr="005B3AD8" w:rsidRDefault="00D23FE7" w:rsidP="00D23FE7">
      <w:pPr>
        <w:pStyle w:val="ModuleIntro"/>
        <w:numPr>
          <w:ilvl w:val="0"/>
          <w:numId w:val="15"/>
        </w:numPr>
        <w:rPr>
          <w:lang w:val="en-AU"/>
        </w:rPr>
      </w:pPr>
      <w:r w:rsidRPr="005B3AD8">
        <w:rPr>
          <w:lang w:val="en-AU"/>
        </w:rPr>
        <w:t>Define a custom Control Template.</w:t>
      </w:r>
    </w:p>
    <w:p w:rsidR="004F73C5" w:rsidRPr="005B3AD8" w:rsidRDefault="005B0A94" w:rsidP="004F73C5">
      <w:pPr>
        <w:pStyle w:val="Heading1"/>
        <w:rPr>
          <w:lang w:val="en-AU"/>
        </w:rPr>
      </w:pPr>
      <w:r w:rsidRPr="005B3AD8">
        <w:rPr>
          <w:lang w:val="en-AU"/>
        </w:rPr>
        <w:lastRenderedPageBreak/>
        <w:t xml:space="preserve">module </w:t>
      </w:r>
      <w:r w:rsidR="003F1A1D" w:rsidRPr="005B3AD8">
        <w:rPr>
          <w:lang w:val="en-AU"/>
        </w:rPr>
        <w:t>15</w:t>
      </w:r>
      <w:r w:rsidRPr="005B3AD8">
        <w:rPr>
          <w:lang w:val="en-AU"/>
        </w:rPr>
        <w:t xml:space="preserve">: </w:t>
      </w:r>
      <w:r w:rsidR="003F1A1D" w:rsidRPr="005B3AD8">
        <w:rPr>
          <w:lang w:val="en-AU"/>
        </w:rPr>
        <w:t xml:space="preserve">resources, styles, control templates </w:t>
      </w:r>
      <w:r w:rsidR="007E1D85" w:rsidRPr="005B3AD8">
        <w:rPr>
          <w:lang w:val="en-AU"/>
        </w:rPr>
        <w:t>&amp;</w:t>
      </w:r>
      <w:r w:rsidR="003F1A1D" w:rsidRPr="005B3AD8">
        <w:rPr>
          <w:lang w:val="en-AU"/>
        </w:rPr>
        <w:t xml:space="preserve"> animation</w:t>
      </w:r>
    </w:p>
    <w:p w:rsidR="00E10D51" w:rsidRPr="005B3AD8" w:rsidRDefault="00E10D51" w:rsidP="00E10D51">
      <w:pPr>
        <w:pStyle w:val="Heading2"/>
        <w:rPr>
          <w:lang w:val="en-AU"/>
        </w:rPr>
      </w:pPr>
      <w:r w:rsidRPr="005B3AD8">
        <w:rPr>
          <w:noProof/>
          <w:lang w:val="en-AU" w:eastAsia="en-AU" w:bidi="ar-SA"/>
        </w:rPr>
        <w:t xml:space="preserve">15.1 – </w:t>
      </w:r>
      <w:r w:rsidRPr="005B3AD8">
        <w:rPr>
          <w:lang w:val="en-AU"/>
        </w:rPr>
        <w:t>Property values</w:t>
      </w:r>
    </w:p>
    <w:p w:rsidR="00E10D51" w:rsidRPr="005B3AD8" w:rsidRDefault="00E10D51" w:rsidP="00E10D51">
      <w:pPr>
        <w:rPr>
          <w:lang w:val="en-AU"/>
        </w:rPr>
      </w:pPr>
      <w:r w:rsidRPr="005B3AD8">
        <w:rPr>
          <w:lang w:val="en-AU"/>
        </w:rPr>
        <w:t>Property values on WPF controls are similar to their Win</w:t>
      </w:r>
      <w:r w:rsidR="005B3AD8" w:rsidRPr="005B3AD8">
        <w:rPr>
          <w:lang w:val="en-AU"/>
        </w:rPr>
        <w:t xml:space="preserve"> F</w:t>
      </w:r>
      <w:r w:rsidRPr="005B3AD8">
        <w:rPr>
          <w:lang w:val="en-AU"/>
        </w:rPr>
        <w:t>orm</w:t>
      </w:r>
      <w:r w:rsidR="005B3AD8" w:rsidRPr="005B3AD8">
        <w:rPr>
          <w:lang w:val="en-AU"/>
        </w:rPr>
        <w:t>s</w:t>
      </w:r>
      <w:r w:rsidRPr="005B3AD8">
        <w:rPr>
          <w:lang w:val="en-AU"/>
        </w:rPr>
        <w:t xml:space="preserve"> or Web</w:t>
      </w:r>
      <w:r w:rsidR="005B3AD8" w:rsidRPr="005B3AD8">
        <w:rPr>
          <w:lang w:val="en-AU"/>
        </w:rPr>
        <w:t xml:space="preserve"> Forms </w:t>
      </w:r>
      <w:r w:rsidRPr="005B3AD8">
        <w:rPr>
          <w:lang w:val="en-AU"/>
        </w:rPr>
        <w:t>counterparts. A control has a number of properties which control the look and functionality of the controls (</w:t>
      </w:r>
      <w:r w:rsidR="005B3AD8" w:rsidRPr="005B3AD8">
        <w:rPr>
          <w:lang w:val="en-AU"/>
        </w:rPr>
        <w:t>b</w:t>
      </w:r>
      <w:r w:rsidRPr="005B3AD8">
        <w:rPr>
          <w:lang w:val="en-AU"/>
        </w:rPr>
        <w:t xml:space="preserve">ackground colour, screen position, etc.). The property values of controls can be set either in the designer, or programmatically in code. The properties can also be altered with event triggers or over time via animations. </w:t>
      </w:r>
    </w:p>
    <w:p w:rsidR="00E10D51" w:rsidRPr="005B3AD8" w:rsidRDefault="00E10D51" w:rsidP="00E10D51">
      <w:pPr>
        <w:pStyle w:val="Heading2"/>
        <w:rPr>
          <w:lang w:val="en-AU"/>
        </w:rPr>
      </w:pPr>
      <w:r w:rsidRPr="005B3AD8">
        <w:rPr>
          <w:noProof/>
          <w:lang w:val="en-AU" w:eastAsia="en-AU" w:bidi="ar-SA"/>
        </w:rPr>
        <w:t xml:space="preserve">15.2 – </w:t>
      </w:r>
      <w:r w:rsidRPr="005B3AD8">
        <w:rPr>
          <w:lang w:val="en-AU"/>
        </w:rPr>
        <w:t>Styles</w:t>
      </w:r>
    </w:p>
    <w:p w:rsidR="00E10D51" w:rsidRPr="005B3AD8" w:rsidRDefault="00E10D51" w:rsidP="00E10D51">
      <w:pPr>
        <w:rPr>
          <w:lang w:val="en-AU"/>
        </w:rPr>
      </w:pPr>
      <w:r w:rsidRPr="005B3AD8">
        <w:rPr>
          <w:lang w:val="en-AU"/>
        </w:rPr>
        <w:t>XAML gives you the ability to theme and style your entire application easily. You can define application wide defaults for buttons, list</w:t>
      </w:r>
      <w:r w:rsidR="005B3AD8" w:rsidRPr="005B3AD8">
        <w:rPr>
          <w:lang w:val="en-AU"/>
        </w:rPr>
        <w:t xml:space="preserve"> </w:t>
      </w:r>
      <w:r w:rsidRPr="005B3AD8">
        <w:rPr>
          <w:lang w:val="en-AU"/>
        </w:rPr>
        <w:t xml:space="preserve">boxes, etc. </w:t>
      </w:r>
      <w:r w:rsidR="005B3AD8" w:rsidRPr="005B3AD8">
        <w:rPr>
          <w:lang w:val="en-AU"/>
        </w:rPr>
        <w:t>You</w:t>
      </w:r>
      <w:r w:rsidRPr="005B3AD8">
        <w:rPr>
          <w:lang w:val="en-AU"/>
        </w:rPr>
        <w:t xml:space="preserve"> could set the property element of each control individually, but if you want them to share similar properties you can create a style which can be applied to them with the properties set.</w:t>
      </w:r>
    </w:p>
    <w:p w:rsidR="00E10D51" w:rsidRPr="005B3AD8" w:rsidRDefault="00E10D51" w:rsidP="00E10D51">
      <w:pPr>
        <w:rPr>
          <w:lang w:val="en-AU"/>
        </w:rPr>
      </w:pPr>
      <w:r w:rsidRPr="005B3AD8">
        <w:rPr>
          <w:lang w:val="en-AU"/>
        </w:rPr>
        <w:t>You can start of</w:t>
      </w:r>
      <w:r w:rsidR="005B3AD8" w:rsidRPr="005B3AD8">
        <w:rPr>
          <w:lang w:val="en-AU"/>
        </w:rPr>
        <w:t>f</w:t>
      </w:r>
      <w:r w:rsidRPr="005B3AD8">
        <w:rPr>
          <w:lang w:val="en-AU"/>
        </w:rPr>
        <w:t xml:space="preserve"> with everything </w:t>
      </w:r>
      <w:r w:rsidR="005B3AD8" w:rsidRPr="005B3AD8">
        <w:rPr>
          <w:lang w:val="en-AU"/>
        </w:rPr>
        <w:t xml:space="preserve">a </w:t>
      </w:r>
      <w:r w:rsidRPr="005B3AD8">
        <w:rPr>
          <w:lang w:val="en-AU"/>
        </w:rPr>
        <w:t xml:space="preserve">matte </w:t>
      </w:r>
      <w:r w:rsidR="005B3AD8" w:rsidRPr="005B3AD8">
        <w:rPr>
          <w:lang w:val="en-AU"/>
        </w:rPr>
        <w:t>lime green</w:t>
      </w:r>
      <w:r w:rsidRPr="005B3AD8">
        <w:rPr>
          <w:lang w:val="en-AU"/>
        </w:rPr>
        <w:t>, and then decide to make everything glossy peach. This is done easily by changing the XAML, no code changes are required. It is similar to CSS in how you can set</w:t>
      </w:r>
      <w:r w:rsidR="005B3AD8" w:rsidRPr="005B3AD8">
        <w:rPr>
          <w:lang w:val="en-AU"/>
        </w:rPr>
        <w:t xml:space="preserve"> </w:t>
      </w:r>
      <w:r w:rsidRPr="005B3AD8">
        <w:rPr>
          <w:lang w:val="en-AU"/>
        </w:rPr>
        <w:t>up the style piece by piece, and use inheritance to build on top of styles already defined.</w:t>
      </w:r>
    </w:p>
    <w:p w:rsidR="00E10D51" w:rsidRPr="005B3AD8" w:rsidRDefault="00E10D51" w:rsidP="00E10D51">
      <w:pPr>
        <w:rPr>
          <w:lang w:val="en-AU"/>
        </w:rPr>
      </w:pPr>
      <w:r w:rsidRPr="005B3AD8">
        <w:rPr>
          <w:lang w:val="en-AU"/>
        </w:rPr>
        <w:t>Extending Styles is similar to subclassing in C</w:t>
      </w:r>
      <w:r w:rsidR="005B3AD8" w:rsidRPr="005B3AD8">
        <w:rPr>
          <w:lang w:val="en-AU"/>
        </w:rPr>
        <w:t>#/VB. You may want buttons and t</w:t>
      </w:r>
      <w:r w:rsidRPr="005B3AD8">
        <w:rPr>
          <w:lang w:val="en-AU"/>
        </w:rPr>
        <w:t>ext</w:t>
      </w:r>
      <w:r w:rsidR="005B3AD8" w:rsidRPr="005B3AD8">
        <w:rPr>
          <w:lang w:val="en-AU"/>
        </w:rPr>
        <w:t xml:space="preserve"> </w:t>
      </w:r>
      <w:r w:rsidRPr="005B3AD8">
        <w:rPr>
          <w:lang w:val="en-AU"/>
        </w:rPr>
        <w:t>boxes to have the same font size and colour, but would like the button to have some additional properties to specify a gradient across the background. This can be done by first specifying one style which has the Font properties, and then creating another style that is based on that one which then specifies the background property.</w:t>
      </w:r>
    </w:p>
    <w:p w:rsidR="00E10D51" w:rsidRPr="005B3AD8" w:rsidRDefault="00E10D51" w:rsidP="00E10D51">
      <w:pPr>
        <w:rPr>
          <w:lang w:val="en-AU"/>
        </w:rPr>
      </w:pPr>
      <w:r w:rsidRPr="005B3AD8">
        <w:rPr>
          <w:lang w:val="en-AU"/>
        </w:rPr>
        <w:t xml:space="preserve">When defining a style, a key is always needed. If one is not specified, then the key name will be defaulted to the </w:t>
      </w:r>
      <w:r w:rsidRPr="005B3AD8">
        <w:rPr>
          <w:b/>
          <w:lang w:val="en-AU"/>
        </w:rPr>
        <w:t>TargetType</w:t>
      </w:r>
      <w:r w:rsidRPr="005B3AD8">
        <w:rPr>
          <w:lang w:val="en-AU"/>
        </w:rPr>
        <w:t xml:space="preserve"> e.g. </w:t>
      </w:r>
      <w:r w:rsidRPr="005B3AD8">
        <w:rPr>
          <w:rStyle w:val="CodeInline"/>
          <w:lang w:val="en-AU"/>
        </w:rPr>
        <w:t>TargetType=“Button”</w:t>
      </w:r>
      <w:r w:rsidRPr="005B3AD8">
        <w:rPr>
          <w:lang w:val="en-AU"/>
        </w:rPr>
        <w:t xml:space="preserve"> will implicitly set the key to be </w:t>
      </w:r>
      <w:r w:rsidRPr="005B3AD8">
        <w:rPr>
          <w:rStyle w:val="CodeInline"/>
          <w:lang w:val="en-AU"/>
        </w:rPr>
        <w:t>x:Name=Typeof(Button)</w:t>
      </w:r>
      <w:r w:rsidRPr="005B3AD8">
        <w:rPr>
          <w:lang w:val="en-AU"/>
        </w:rPr>
        <w:t xml:space="preserve">. When this happens the style also becomes the default style for that control type. Explicitly setting the key is as simple as defining </w:t>
      </w:r>
      <w:r w:rsidRPr="005B3AD8">
        <w:rPr>
          <w:rStyle w:val="CodeInline"/>
          <w:lang w:val="en-AU"/>
        </w:rPr>
        <w:t>x:Key=“MyStyle”</w:t>
      </w:r>
      <w:r w:rsidRPr="005B3AD8">
        <w:rPr>
          <w:lang w:val="en-AU"/>
        </w:rPr>
        <w:t>. All key names must be unique.</w:t>
      </w:r>
    </w:p>
    <w:p w:rsidR="00E10D51" w:rsidRPr="005B3AD8" w:rsidRDefault="00E10D51" w:rsidP="00E10D51">
      <w:pPr>
        <w:pStyle w:val="Heading2"/>
        <w:rPr>
          <w:lang w:val="en-AU"/>
        </w:rPr>
      </w:pPr>
      <w:r w:rsidRPr="005B3AD8">
        <w:rPr>
          <w:noProof/>
          <w:lang w:val="en-AU" w:eastAsia="en-AU" w:bidi="ar-SA"/>
        </w:rPr>
        <w:lastRenderedPageBreak/>
        <w:t xml:space="preserve">15.3 – </w:t>
      </w:r>
      <w:r w:rsidRPr="005B3AD8">
        <w:rPr>
          <w:lang w:val="en-AU"/>
        </w:rPr>
        <w:t>Control Templates</w:t>
      </w:r>
    </w:p>
    <w:p w:rsidR="00E10D51" w:rsidRPr="005B3AD8" w:rsidRDefault="00E10D51" w:rsidP="00E10D51">
      <w:pPr>
        <w:rPr>
          <w:lang w:val="en-AU"/>
        </w:rPr>
      </w:pPr>
      <w:r w:rsidRPr="005B3AD8">
        <w:rPr>
          <w:lang w:val="en-AU"/>
        </w:rPr>
        <w:t xml:space="preserve">Styles allow for changing properties on a control: font size, colour, etc. Templates differ by allowing you to override how a control renders itself. </w:t>
      </w:r>
    </w:p>
    <w:p w:rsidR="00E10D51" w:rsidRPr="005B3AD8" w:rsidRDefault="00E10D51" w:rsidP="00E10D51">
      <w:pPr>
        <w:rPr>
          <w:lang w:val="en-AU"/>
        </w:rPr>
      </w:pPr>
      <w:r w:rsidRPr="005B3AD8">
        <w:rPr>
          <w:lang w:val="en-AU"/>
        </w:rPr>
        <w:t xml:space="preserve">Typically Buttons have a </w:t>
      </w:r>
      <w:r w:rsidRPr="005B3AD8">
        <w:rPr>
          <w:b/>
          <w:lang w:val="en-AU"/>
        </w:rPr>
        <w:t>ContentPresenter</w:t>
      </w:r>
      <w:r w:rsidRPr="005B3AD8">
        <w:rPr>
          <w:lang w:val="en-AU"/>
        </w:rPr>
        <w:t xml:space="preserve"> nested inside </w:t>
      </w:r>
      <w:r w:rsidR="005B3AD8">
        <w:rPr>
          <w:lang w:val="en-AU"/>
        </w:rPr>
        <w:t>their container</w:t>
      </w:r>
      <w:r w:rsidRPr="005B3AD8">
        <w:rPr>
          <w:lang w:val="en-AU"/>
        </w:rPr>
        <w:t xml:space="preserve"> which is used to display the content </w:t>
      </w:r>
      <w:r w:rsidR="005B3AD8">
        <w:rPr>
          <w:lang w:val="en-AU"/>
        </w:rPr>
        <w:t>of the button (the button text). H</w:t>
      </w:r>
      <w:r w:rsidRPr="005B3AD8">
        <w:rPr>
          <w:lang w:val="en-AU"/>
        </w:rPr>
        <w:t xml:space="preserve">owever </w:t>
      </w:r>
      <w:r w:rsidR="005B3AD8">
        <w:rPr>
          <w:lang w:val="en-AU"/>
        </w:rPr>
        <w:t xml:space="preserve">you </w:t>
      </w:r>
      <w:r w:rsidRPr="005B3AD8">
        <w:rPr>
          <w:lang w:val="en-AU"/>
        </w:rPr>
        <w:t xml:space="preserve">may want to create a new style of button that has an image on the left hand side and its text on the right hand side. Traditionally this type of functionality required the creation of a brand new custom control class to be created. </w:t>
      </w:r>
    </w:p>
    <w:p w:rsidR="00E10D51" w:rsidRPr="005B3AD8" w:rsidRDefault="00E10D51" w:rsidP="00E10D51">
      <w:pPr>
        <w:rPr>
          <w:lang w:val="en-AU"/>
        </w:rPr>
      </w:pPr>
      <w:r w:rsidRPr="005B3AD8">
        <w:rPr>
          <w:lang w:val="en-AU"/>
        </w:rPr>
        <w:t>In WPF most controls have an appearance and a behaviour</w:t>
      </w:r>
      <w:r w:rsidR="005B3AD8">
        <w:rPr>
          <w:lang w:val="en-AU"/>
        </w:rPr>
        <w:t xml:space="preserve"> which are kept separately</w:t>
      </w:r>
      <w:r w:rsidRPr="005B3AD8">
        <w:rPr>
          <w:lang w:val="en-AU"/>
        </w:rPr>
        <w:t xml:space="preserve">. If the behaviour of a control is appropriate (say the clicking functionality of a button) but </w:t>
      </w:r>
      <w:r w:rsidR="005B3AD8">
        <w:rPr>
          <w:lang w:val="en-AU"/>
        </w:rPr>
        <w:t>you</w:t>
      </w:r>
      <w:r w:rsidRPr="005B3AD8">
        <w:rPr>
          <w:lang w:val="en-AU"/>
        </w:rPr>
        <w:t xml:space="preserve"> want to change the appearance then </w:t>
      </w:r>
      <w:r w:rsidR="005B3AD8">
        <w:rPr>
          <w:lang w:val="en-AU"/>
        </w:rPr>
        <w:t>you</w:t>
      </w:r>
      <w:r w:rsidRPr="005B3AD8">
        <w:rPr>
          <w:lang w:val="en-AU"/>
        </w:rPr>
        <w:t xml:space="preserve"> can use a control template to define how the control should display itself whilst keeping the functionality provided. XAML allows you to define a new template for the button and define what should be created </w:t>
      </w:r>
      <w:r w:rsidRPr="005B3AD8">
        <w:rPr>
          <w:i/>
          <w:lang w:val="en-AU"/>
        </w:rPr>
        <w:t>inside</w:t>
      </w:r>
      <w:r w:rsidRPr="005B3AD8">
        <w:rPr>
          <w:lang w:val="en-AU"/>
        </w:rPr>
        <w:t xml:space="preserve"> of it, saving the need to get into code and writing a brand new class.</w:t>
      </w:r>
    </w:p>
    <w:p w:rsidR="00E10D51" w:rsidRPr="005B3AD8" w:rsidRDefault="00E10D51" w:rsidP="00E10D51">
      <w:pPr>
        <w:pStyle w:val="Heading3"/>
        <w:rPr>
          <w:lang w:val="en-AU"/>
        </w:rPr>
      </w:pPr>
      <w:r w:rsidRPr="005B3AD8">
        <w:rPr>
          <w:noProof/>
          <w:lang w:val="en-AU" w:eastAsia="en-AU" w:bidi="ar-SA"/>
        </w:rPr>
        <w:t xml:space="preserve">15.3.1 – </w:t>
      </w:r>
      <w:r w:rsidRPr="005B3AD8">
        <w:rPr>
          <w:lang w:val="en-AU"/>
        </w:rPr>
        <w:t>Triggers / Event Triggers</w:t>
      </w:r>
    </w:p>
    <w:p w:rsidR="00E10D51" w:rsidRPr="005B3AD8" w:rsidRDefault="00E10D51" w:rsidP="00E10D51">
      <w:pPr>
        <w:rPr>
          <w:lang w:val="en-AU"/>
        </w:rPr>
      </w:pPr>
      <w:r w:rsidRPr="005B3AD8">
        <w:rPr>
          <w:b/>
          <w:lang w:val="en-AU"/>
        </w:rPr>
        <w:t>Triggers</w:t>
      </w:r>
      <w:r w:rsidRPr="005B3AD8">
        <w:rPr>
          <w:lang w:val="en-AU"/>
        </w:rPr>
        <w:t xml:space="preserve"> happen when a property value changes on a control, this is commonly used for simple things like changing the look of a control when a user is interacting with it</w:t>
      </w:r>
      <w:r w:rsidR="005B3AD8">
        <w:rPr>
          <w:lang w:val="en-AU"/>
        </w:rPr>
        <w:t xml:space="preserve">, For example, </w:t>
      </w:r>
      <w:r w:rsidRPr="005B3AD8">
        <w:rPr>
          <w:lang w:val="en-AU"/>
        </w:rPr>
        <w:t>when the control is selected, change the background colour to a dark colour.</w:t>
      </w:r>
    </w:p>
    <w:p w:rsidR="00E10D51" w:rsidRPr="005B3AD8" w:rsidRDefault="00E10D51" w:rsidP="00E10D51">
      <w:pPr>
        <w:rPr>
          <w:lang w:val="en-AU"/>
        </w:rPr>
      </w:pPr>
      <w:r w:rsidRPr="005B3AD8">
        <w:rPr>
          <w:b/>
          <w:lang w:val="en-AU"/>
        </w:rPr>
        <w:t>EventTriggers</w:t>
      </w:r>
      <w:r w:rsidRPr="005B3AD8">
        <w:rPr>
          <w:lang w:val="en-AU"/>
        </w:rPr>
        <w:t xml:space="preserve"> are akin to responding to events firing in Win</w:t>
      </w:r>
      <w:r w:rsidR="005B3AD8">
        <w:rPr>
          <w:lang w:val="en-AU"/>
        </w:rPr>
        <w:t xml:space="preserve"> Fo</w:t>
      </w:r>
      <w:r w:rsidRPr="005B3AD8">
        <w:rPr>
          <w:lang w:val="en-AU"/>
        </w:rPr>
        <w:t xml:space="preserve">rms. However instead of writing the code to handle it in C#/VB we can now write XAML code to respond to this, which can allow us to do animate the UI in response to events. </w:t>
      </w:r>
    </w:p>
    <w:p w:rsidR="00E10D51" w:rsidRPr="005B3AD8" w:rsidRDefault="00E10D51" w:rsidP="00E10D51">
      <w:pPr>
        <w:pStyle w:val="Heading3"/>
        <w:rPr>
          <w:lang w:val="en-AU"/>
        </w:rPr>
      </w:pPr>
      <w:r w:rsidRPr="005B3AD8">
        <w:rPr>
          <w:noProof/>
          <w:lang w:val="en-AU" w:eastAsia="en-AU" w:bidi="ar-SA"/>
        </w:rPr>
        <w:t xml:space="preserve">15.3.2 – </w:t>
      </w:r>
      <w:r w:rsidRPr="005B3AD8">
        <w:rPr>
          <w:lang w:val="en-AU"/>
        </w:rPr>
        <w:t>Animation</w:t>
      </w:r>
    </w:p>
    <w:p w:rsidR="00E10D51" w:rsidRPr="005B3AD8" w:rsidRDefault="00E10D51" w:rsidP="00E10D51">
      <w:pPr>
        <w:rPr>
          <w:lang w:val="en-AU"/>
        </w:rPr>
      </w:pPr>
      <w:r w:rsidRPr="005B3AD8">
        <w:rPr>
          <w:lang w:val="en-AU"/>
        </w:rPr>
        <w:t xml:space="preserve">WPF provides a framework for animating elements of the screen. Traditionally this required the use of rendering loops and methods dedicated to tracking where all the screen objects were. Now with WPF it is simply a matter of describing what an element should do over a time period. These animations can be activated from triggers in XAML or in C#/VB. </w:t>
      </w:r>
    </w:p>
    <w:p w:rsidR="00E10D51" w:rsidRPr="005B3AD8" w:rsidRDefault="00E10D51" w:rsidP="00E10D51">
      <w:pPr>
        <w:rPr>
          <w:lang w:val="en-AU"/>
        </w:rPr>
      </w:pPr>
      <w:r w:rsidRPr="005B3AD8">
        <w:rPr>
          <w:lang w:val="en-AU"/>
        </w:rPr>
        <w:t>A wide variety of animations can be created easily in the XAML code, allowing a designer to worry about how screen elements react to the user completely independently of the programmer who is writing the code behind the scenes.</w:t>
      </w:r>
    </w:p>
    <w:p w:rsidR="00E10D51" w:rsidRPr="005B3AD8" w:rsidRDefault="00E10D51" w:rsidP="00E10D51">
      <w:pPr>
        <w:rPr>
          <w:lang w:val="en-AU"/>
        </w:rPr>
      </w:pPr>
      <w:r w:rsidRPr="005B3AD8">
        <w:rPr>
          <w:lang w:val="en-AU"/>
        </w:rPr>
        <w:lastRenderedPageBreak/>
        <w:t xml:space="preserve">A designer can animate screen elements to slide in and out of view when they are activated, to slowly change colour when a </w:t>
      </w:r>
      <w:r w:rsidR="005B3AD8">
        <w:rPr>
          <w:lang w:val="en-AU"/>
        </w:rPr>
        <w:t>M</w:t>
      </w:r>
      <w:r w:rsidRPr="005B3AD8">
        <w:rPr>
          <w:lang w:val="en-AU"/>
        </w:rPr>
        <w:t>ouse</w:t>
      </w:r>
      <w:r w:rsidR="005B3AD8">
        <w:rPr>
          <w:lang w:val="en-AU"/>
        </w:rPr>
        <w:t>O</w:t>
      </w:r>
      <w:r w:rsidRPr="005B3AD8">
        <w:rPr>
          <w:lang w:val="en-AU"/>
        </w:rPr>
        <w:t>ver event occurs, or just have an animated company logo on the screen.</w:t>
      </w:r>
    </w:p>
    <w:p w:rsidR="00E10D51" w:rsidRPr="005B3AD8" w:rsidRDefault="00E10D51" w:rsidP="00E10D51">
      <w:pPr>
        <w:rPr>
          <w:lang w:val="en-AU"/>
        </w:rPr>
      </w:pPr>
      <w:r w:rsidRPr="005B3AD8">
        <w:rPr>
          <w:lang w:val="en-AU"/>
        </w:rPr>
        <w:t>There are many elements that can be used to animate properties, which one you need to use is based on the value type of the property. Some common ones are</w:t>
      </w:r>
    </w:p>
    <w:p w:rsidR="00E10D51" w:rsidRPr="005B3AD8" w:rsidRDefault="00E10D51" w:rsidP="00E10D51">
      <w:pPr>
        <w:pStyle w:val="ListParagraph"/>
        <w:numPr>
          <w:ilvl w:val="0"/>
          <w:numId w:val="16"/>
        </w:numPr>
        <w:spacing w:line="276" w:lineRule="auto"/>
        <w:rPr>
          <w:lang w:val="en-AU"/>
        </w:rPr>
      </w:pPr>
      <w:r w:rsidRPr="005B3AD8">
        <w:rPr>
          <w:lang w:val="en-AU"/>
        </w:rPr>
        <w:t xml:space="preserve">ByteAnimation </w:t>
      </w:r>
    </w:p>
    <w:p w:rsidR="00E10D51" w:rsidRPr="005B3AD8" w:rsidRDefault="00E10D51" w:rsidP="00E10D51">
      <w:pPr>
        <w:pStyle w:val="ListParagraph"/>
        <w:numPr>
          <w:ilvl w:val="0"/>
          <w:numId w:val="16"/>
        </w:numPr>
        <w:spacing w:line="276" w:lineRule="auto"/>
        <w:rPr>
          <w:lang w:val="en-AU"/>
        </w:rPr>
      </w:pPr>
      <w:r w:rsidRPr="005B3AD8">
        <w:rPr>
          <w:lang w:val="en-AU"/>
        </w:rPr>
        <w:t xml:space="preserve">ColorAnimation </w:t>
      </w:r>
    </w:p>
    <w:p w:rsidR="00E10D51" w:rsidRPr="005B3AD8" w:rsidRDefault="00E10D51" w:rsidP="00E10D51">
      <w:pPr>
        <w:pStyle w:val="ListParagraph"/>
        <w:numPr>
          <w:ilvl w:val="0"/>
          <w:numId w:val="16"/>
        </w:numPr>
        <w:spacing w:line="276" w:lineRule="auto"/>
        <w:rPr>
          <w:lang w:val="en-AU"/>
        </w:rPr>
      </w:pPr>
      <w:r w:rsidRPr="005B3AD8">
        <w:rPr>
          <w:lang w:val="en-AU"/>
        </w:rPr>
        <w:t xml:space="preserve">DecimalAnimation </w:t>
      </w:r>
    </w:p>
    <w:p w:rsidR="00E10D51" w:rsidRPr="005B3AD8" w:rsidRDefault="00E10D51" w:rsidP="00E10D51">
      <w:pPr>
        <w:pStyle w:val="ListParagraph"/>
        <w:numPr>
          <w:ilvl w:val="0"/>
          <w:numId w:val="16"/>
        </w:numPr>
        <w:spacing w:line="276" w:lineRule="auto"/>
        <w:rPr>
          <w:lang w:val="en-AU"/>
        </w:rPr>
      </w:pPr>
      <w:r w:rsidRPr="005B3AD8">
        <w:rPr>
          <w:lang w:val="en-AU"/>
        </w:rPr>
        <w:t xml:space="preserve">DoubleAnimation </w:t>
      </w:r>
    </w:p>
    <w:p w:rsidR="00E10D51" w:rsidRPr="005B3AD8" w:rsidRDefault="00E10D51" w:rsidP="00E10D51">
      <w:pPr>
        <w:pStyle w:val="ListParagraph"/>
        <w:numPr>
          <w:ilvl w:val="0"/>
          <w:numId w:val="16"/>
        </w:numPr>
        <w:spacing w:line="276" w:lineRule="auto"/>
        <w:rPr>
          <w:lang w:val="en-AU"/>
        </w:rPr>
      </w:pPr>
      <w:r w:rsidRPr="005B3AD8">
        <w:rPr>
          <w:lang w:val="en-AU"/>
        </w:rPr>
        <w:t>Int(16/32/64)Animation</w:t>
      </w:r>
    </w:p>
    <w:p w:rsidR="00E10D51" w:rsidRPr="005B3AD8" w:rsidRDefault="00E10D51" w:rsidP="00E10D51">
      <w:pPr>
        <w:pStyle w:val="ListParagraph"/>
        <w:numPr>
          <w:ilvl w:val="0"/>
          <w:numId w:val="16"/>
        </w:numPr>
        <w:spacing w:line="276" w:lineRule="auto"/>
        <w:rPr>
          <w:lang w:val="en-AU"/>
        </w:rPr>
      </w:pPr>
      <w:r w:rsidRPr="005B3AD8">
        <w:rPr>
          <w:lang w:val="en-AU"/>
        </w:rPr>
        <w:t xml:space="preserve">ThicknessAnimation </w:t>
      </w:r>
    </w:p>
    <w:p w:rsidR="00E10D51" w:rsidRPr="005B3AD8" w:rsidRDefault="00E10D51" w:rsidP="00E10D51">
      <w:pPr>
        <w:rPr>
          <w:lang w:val="en-AU"/>
        </w:rPr>
      </w:pPr>
      <w:r w:rsidRPr="005B3AD8">
        <w:rPr>
          <w:lang w:val="en-AU"/>
        </w:rPr>
        <w:t>For example, animating a brush’s colour would require ColourAnimation, but a Margin would require ThicknessAnimation</w:t>
      </w:r>
      <w:r w:rsidR="005B3AD8">
        <w:rPr>
          <w:lang w:val="en-AU"/>
        </w:rPr>
        <w:t>.</w:t>
      </w:r>
      <w:r w:rsidRPr="005B3AD8">
        <w:rPr>
          <w:lang w:val="en-AU"/>
        </w:rPr>
        <w:t xml:space="preserve"> </w:t>
      </w:r>
    </w:p>
    <w:p w:rsidR="00E10D51" w:rsidRPr="005B3AD8" w:rsidRDefault="00E10D51" w:rsidP="00E10D51">
      <w:pPr>
        <w:pStyle w:val="Heading3"/>
        <w:rPr>
          <w:lang w:val="en-AU"/>
        </w:rPr>
      </w:pPr>
      <w:r w:rsidRPr="005B3AD8">
        <w:rPr>
          <w:noProof/>
          <w:lang w:val="en-AU" w:eastAsia="en-AU" w:bidi="ar-SA"/>
        </w:rPr>
        <w:t xml:space="preserve">15.3.3 – </w:t>
      </w:r>
      <w:r w:rsidRPr="005B3AD8">
        <w:rPr>
          <w:lang w:val="en-AU"/>
        </w:rPr>
        <w:t>Storing resources</w:t>
      </w:r>
    </w:p>
    <w:p w:rsidR="00E10D51" w:rsidRPr="005B3AD8" w:rsidRDefault="00E10D51" w:rsidP="00E10D51">
      <w:pPr>
        <w:rPr>
          <w:lang w:val="en-AU"/>
        </w:rPr>
      </w:pPr>
      <w:r w:rsidRPr="005B3AD8">
        <w:rPr>
          <w:lang w:val="en-AU"/>
        </w:rPr>
        <w:t>WPF stores resources directly in XAML. Resources can be defined in a Page</w:t>
      </w:r>
      <w:r w:rsidR="005B3AD8">
        <w:rPr>
          <w:lang w:val="en-AU"/>
        </w:rPr>
        <w:t xml:space="preserve"> or </w:t>
      </w:r>
      <w:r w:rsidRPr="005B3AD8">
        <w:rPr>
          <w:lang w:val="en-AU"/>
        </w:rPr>
        <w:t>Window, in the App.</w:t>
      </w:r>
      <w:r w:rsidR="005B3AD8">
        <w:rPr>
          <w:lang w:val="en-AU"/>
        </w:rPr>
        <w:t>x</w:t>
      </w:r>
      <w:r w:rsidRPr="005B3AD8">
        <w:rPr>
          <w:lang w:val="en-AU"/>
        </w:rPr>
        <w:t>aml file, or in an external ResourceDictionary.</w:t>
      </w:r>
      <w:r w:rsidR="005B3AD8">
        <w:rPr>
          <w:lang w:val="en-AU"/>
        </w:rPr>
        <w:t>x</w:t>
      </w:r>
      <w:r w:rsidRPr="005B3AD8">
        <w:rPr>
          <w:lang w:val="en-AU"/>
        </w:rPr>
        <w:t>aml file. If resources are defined in an external Res</w:t>
      </w:r>
      <w:r w:rsidR="005B3AD8">
        <w:rPr>
          <w:lang w:val="en-AU"/>
        </w:rPr>
        <w:t xml:space="preserve">ource dictionary, then the page or </w:t>
      </w:r>
      <w:r w:rsidRPr="005B3AD8">
        <w:rPr>
          <w:lang w:val="en-AU"/>
        </w:rPr>
        <w:t>window that wants to reference</w:t>
      </w:r>
      <w:r w:rsidR="005B3AD8">
        <w:rPr>
          <w:lang w:val="en-AU"/>
        </w:rPr>
        <w:t xml:space="preserve"> it</w:t>
      </w:r>
      <w:r w:rsidRPr="005B3AD8">
        <w:rPr>
          <w:lang w:val="en-AU"/>
        </w:rPr>
        <w:t xml:space="preserve"> simply needs to add it as a Resource location.</w:t>
      </w:r>
    </w:p>
    <w:p w:rsidR="00E10D51" w:rsidRPr="005B3AD8" w:rsidRDefault="00E10D51" w:rsidP="00E10D51">
      <w:pPr>
        <w:rPr>
          <w:lang w:val="en-AU"/>
        </w:rPr>
      </w:pPr>
      <w:r w:rsidRPr="005B3AD8">
        <w:rPr>
          <w:lang w:val="en-AU"/>
        </w:rPr>
        <w:t>Styles can also be defined inline, and can be scoped at the element, window</w:t>
      </w:r>
      <w:r w:rsidR="005B3AD8">
        <w:rPr>
          <w:lang w:val="en-AU"/>
        </w:rPr>
        <w:t xml:space="preserve">, </w:t>
      </w:r>
      <w:r w:rsidRPr="005B3AD8">
        <w:rPr>
          <w:lang w:val="en-AU"/>
        </w:rPr>
        <w:t xml:space="preserve">page or application level. For example, you could define a style which is only accessible within a </w:t>
      </w:r>
      <w:r w:rsidR="005B3AD8">
        <w:rPr>
          <w:lang w:val="en-AU"/>
        </w:rPr>
        <w:t>S</w:t>
      </w:r>
      <w:r w:rsidRPr="005B3AD8">
        <w:rPr>
          <w:lang w:val="en-AU"/>
        </w:rPr>
        <w:t>tack</w:t>
      </w:r>
      <w:r w:rsidR="005B3AD8">
        <w:rPr>
          <w:lang w:val="en-AU"/>
        </w:rPr>
        <w:t>P</w:t>
      </w:r>
      <w:r w:rsidRPr="005B3AD8">
        <w:rPr>
          <w:lang w:val="en-AU"/>
        </w:rPr>
        <w:t>anel, or just in one window, or can be accessed from the entire application.</w:t>
      </w:r>
    </w:p>
    <w:p w:rsidR="00E10D51" w:rsidRPr="005B3AD8" w:rsidRDefault="00E10D51" w:rsidP="00E10D51">
      <w:pPr>
        <w:rPr>
          <w:lang w:val="en-AU"/>
        </w:rPr>
      </w:pPr>
      <w:r w:rsidRPr="005B3AD8">
        <w:rPr>
          <w:lang w:val="en-AU"/>
        </w:rPr>
        <w:t>When searching for styles to apply, WPF will take the most relevant one found. It will start at the control element, and then slowly move up and up until it finds the first one which can be applied (The control level, the parent control, the parent control, the page, the application)</w:t>
      </w:r>
    </w:p>
    <w:p w:rsidR="00E10D51" w:rsidRPr="005B3AD8" w:rsidRDefault="00E10D51" w:rsidP="00E10D51">
      <w:pPr>
        <w:pStyle w:val="ListParagraph"/>
        <w:numPr>
          <w:ilvl w:val="0"/>
          <w:numId w:val="17"/>
        </w:numPr>
        <w:spacing w:line="276" w:lineRule="auto"/>
        <w:rPr>
          <w:lang w:val="en-AU"/>
        </w:rPr>
      </w:pPr>
      <w:r w:rsidRPr="005B3AD8">
        <w:rPr>
          <w:lang w:val="en-AU"/>
        </w:rPr>
        <w:t xml:space="preserve">Resources can be defined as being </w:t>
      </w:r>
      <w:r w:rsidRPr="009C6001">
        <w:rPr>
          <w:b/>
          <w:lang w:val="en-AU"/>
        </w:rPr>
        <w:t>Static</w:t>
      </w:r>
      <w:r w:rsidRPr="005B3AD8">
        <w:rPr>
          <w:lang w:val="en-AU"/>
        </w:rPr>
        <w:t xml:space="preserve"> or </w:t>
      </w:r>
      <w:r w:rsidRPr="009C6001">
        <w:rPr>
          <w:b/>
          <w:lang w:val="en-AU"/>
        </w:rPr>
        <w:t>Dynamic</w:t>
      </w:r>
      <w:r w:rsidRPr="005B3AD8">
        <w:rPr>
          <w:lang w:val="en-AU"/>
        </w:rPr>
        <w:t xml:space="preserve">. </w:t>
      </w:r>
      <w:r w:rsidRPr="005B3AD8">
        <w:rPr>
          <w:lang w:val="en-AU"/>
        </w:rPr>
        <w:br/>
      </w:r>
      <w:r w:rsidRPr="009C6001">
        <w:rPr>
          <w:b/>
          <w:lang w:val="en-AU"/>
        </w:rPr>
        <w:t>StaticResources</w:t>
      </w:r>
      <w:r w:rsidRPr="005B3AD8">
        <w:rPr>
          <w:lang w:val="en-AU"/>
        </w:rPr>
        <w:t xml:space="preserve"> are loaded once into memory at runtime and cannot be modified afterwards.</w:t>
      </w:r>
    </w:p>
    <w:p w:rsidR="00E10D51" w:rsidRPr="005B3AD8" w:rsidRDefault="00E10D51" w:rsidP="00E10D51">
      <w:pPr>
        <w:pStyle w:val="ListParagraph"/>
        <w:numPr>
          <w:ilvl w:val="0"/>
          <w:numId w:val="17"/>
        </w:numPr>
        <w:spacing w:line="276" w:lineRule="auto"/>
        <w:rPr>
          <w:lang w:val="en-AU"/>
        </w:rPr>
      </w:pPr>
      <w:r w:rsidRPr="009C6001">
        <w:rPr>
          <w:b/>
          <w:lang w:val="en-AU"/>
        </w:rPr>
        <w:t>DymanicResources</w:t>
      </w:r>
      <w:r w:rsidRPr="005B3AD8">
        <w:rPr>
          <w:lang w:val="en-AU"/>
        </w:rPr>
        <w:t xml:space="preserve"> can be modified after being loaded, however they take up more resources.</w:t>
      </w:r>
    </w:p>
    <w:p w:rsidR="00E10D51" w:rsidRPr="005B3AD8" w:rsidRDefault="00E10D51" w:rsidP="00E10D51">
      <w:pPr>
        <w:rPr>
          <w:lang w:val="en-AU"/>
        </w:rPr>
      </w:pPr>
      <w:r w:rsidRPr="005B3AD8">
        <w:rPr>
          <w:lang w:val="en-AU"/>
        </w:rPr>
        <w:t>For 90% of purposes, using StaticResources will suffice.</w:t>
      </w:r>
    </w:p>
    <w:p w:rsidR="00CD64F9" w:rsidRPr="005B3AD8" w:rsidRDefault="00CD64F9" w:rsidP="00CD64F9">
      <w:pPr>
        <w:pStyle w:val="Heading1"/>
        <w:rPr>
          <w:lang w:val="en-AU"/>
        </w:rPr>
      </w:pPr>
      <w:r w:rsidRPr="005B3AD8">
        <w:rPr>
          <w:lang w:val="en-AU"/>
        </w:rPr>
        <w:lastRenderedPageBreak/>
        <w:t xml:space="preserve">module </w:t>
      </w:r>
      <w:r w:rsidR="003F1A1D" w:rsidRPr="005B3AD8">
        <w:rPr>
          <w:lang w:val="en-AU"/>
        </w:rPr>
        <w:t>15</w:t>
      </w:r>
      <w:r w:rsidRPr="005B3AD8">
        <w:rPr>
          <w:lang w:val="en-AU"/>
        </w:rPr>
        <w:t>: hands on lab</w:t>
      </w:r>
    </w:p>
    <w:p w:rsidR="00E10D51" w:rsidRPr="005B3AD8" w:rsidRDefault="00E10D51" w:rsidP="00E10D51">
      <w:pPr>
        <w:pStyle w:val="Heading2"/>
        <w:rPr>
          <w:lang w:val="en-AU"/>
        </w:rPr>
      </w:pPr>
      <w:r w:rsidRPr="005B3AD8">
        <w:rPr>
          <w:lang w:val="en-AU"/>
        </w:rPr>
        <w:t>Exercise 1</w:t>
      </w:r>
    </w:p>
    <w:p w:rsidR="00005BF1" w:rsidRDefault="00005BF1" w:rsidP="00005BF1">
      <w:r>
        <w:t>This exercise will demonstrate how to take an existing WPF application and refactor the styles into an external dictionary. We will also touch on control templates.</w:t>
      </w:r>
    </w:p>
    <w:p w:rsidR="00005BF1" w:rsidRDefault="00005BF1" w:rsidP="00005BF1">
      <w:pPr>
        <w:pStyle w:val="Heading3"/>
      </w:pPr>
      <w:r>
        <w:t>Styles</w:t>
      </w:r>
    </w:p>
    <w:p w:rsidR="00005BF1" w:rsidDel="00B60BBA" w:rsidRDefault="00005BF1" w:rsidP="00B60BBA">
      <w:pPr>
        <w:pStyle w:val="ListParagraph"/>
        <w:numPr>
          <w:ilvl w:val="0"/>
          <w:numId w:val="18"/>
        </w:numPr>
        <w:spacing w:line="276" w:lineRule="auto"/>
        <w:rPr>
          <w:del w:id="0" w:author="Andrew Parsons" w:date="2008-06-20T14:26:00Z"/>
        </w:rPr>
      </w:pPr>
      <w:r>
        <w:t>Open</w:t>
      </w:r>
      <w:ins w:id="1" w:author="Andrew Parsons" w:date="2008-06-20T14:26:00Z">
        <w:r w:rsidR="00B60BBA">
          <w:t xml:space="preserve"> the Start project for Exercise 1 and then op</w:t>
        </w:r>
      </w:ins>
      <w:ins w:id="2" w:author="Andrew Parsons" w:date="2008-06-20T14:29:00Z">
        <w:r w:rsidR="00B60BBA">
          <w:t>e</w:t>
        </w:r>
      </w:ins>
      <w:ins w:id="3" w:author="Andrew Parsons" w:date="2008-06-20T14:26:00Z">
        <w:r w:rsidR="00B60BBA">
          <w:t>n Window1.Xaml in code.</w:t>
        </w:r>
        <w:r w:rsidR="00B60BBA" w:rsidDel="00B60BBA">
          <w:t xml:space="preserve"> </w:t>
        </w:r>
      </w:ins>
      <w:del w:id="4" w:author="Andrew Parsons" w:date="2008-06-20T14:26:00Z">
        <w:r w:rsidDel="00B60BBA">
          <w:delText xml:space="preserve"> lab 1 start\Business app</w:delText>
        </w:r>
      </w:del>
    </w:p>
    <w:p w:rsidR="00000000" w:rsidRDefault="00005BF1">
      <w:pPr>
        <w:pStyle w:val="ListParagraph"/>
        <w:numPr>
          <w:ilvl w:val="0"/>
          <w:numId w:val="18"/>
        </w:numPr>
        <w:spacing w:line="276" w:lineRule="auto"/>
        <w:rPr>
          <w:del w:id="5" w:author="Andrew Parsons" w:date="2008-06-20T14:26:00Z"/>
        </w:rPr>
        <w:pPrChange w:id="6" w:author="Andrew Parsons" w:date="2008-06-20T14:26:00Z">
          <w:pPr>
            <w:pStyle w:val="ListParagraph"/>
          </w:pPr>
        </w:pPrChange>
      </w:pPr>
      <w:del w:id="7" w:author="Andrew Parsons" w:date="2008-06-20T14:26:00Z">
        <w:r w:rsidDel="00B60BBA">
          <w:delText>View Window1.Xaml</w:delText>
        </w:r>
      </w:del>
    </w:p>
    <w:p w:rsidR="00000000" w:rsidRDefault="00005BF1">
      <w:pPr>
        <w:pStyle w:val="ListParagraph"/>
        <w:numPr>
          <w:ilvl w:val="0"/>
          <w:numId w:val="18"/>
        </w:numPr>
        <w:spacing w:line="276" w:lineRule="auto"/>
        <w:pPrChange w:id="8" w:author="Andrew Parsons" w:date="2008-06-20T14:26:00Z">
          <w:pPr>
            <w:pStyle w:val="ListParagraph"/>
          </w:pPr>
        </w:pPrChange>
      </w:pPr>
      <w:r>
        <w:t xml:space="preserve">You can see that whoever built this app (aside from them having really bad taste) applied all the styling directly to the control’s properties. </w:t>
      </w:r>
      <w:ins w:id="9" w:author="Andrew Parsons" w:date="2008-06-20T14:30:00Z">
        <w:r w:rsidR="00B60BBA">
          <w:t xml:space="preserve">The same properties have been set on every label. </w:t>
        </w:r>
      </w:ins>
      <w:del w:id="10" w:author="Andrew Parsons" w:date="2008-06-20T14:30:00Z">
        <w:r w:rsidDel="00B60BBA">
          <w:delText xml:space="preserve">With the labels they repeated the exact same properties across all of them. </w:delText>
        </w:r>
      </w:del>
      <w:r>
        <w:t xml:space="preserve">We are going to extract these </w:t>
      </w:r>
      <w:del w:id="11" w:author="Andrew Parsons" w:date="2008-06-20T14:30:00Z">
        <w:r w:rsidDel="00B60BBA">
          <w:delText xml:space="preserve">out </w:delText>
        </w:r>
      </w:del>
      <w:r>
        <w:t xml:space="preserve">and place them into a external dictionary which can be used on all the controls in this window and </w:t>
      </w:r>
      <w:ins w:id="12" w:author="Andrew Parsons" w:date="2008-06-20T14:30:00Z">
        <w:r w:rsidR="00B60BBA">
          <w:t xml:space="preserve">reused by </w:t>
        </w:r>
      </w:ins>
      <w:r>
        <w:t>controls in other windows.</w:t>
      </w:r>
    </w:p>
    <w:p w:rsidR="00005BF1" w:rsidDel="00B60BBA" w:rsidRDefault="00005BF1" w:rsidP="00005BF1">
      <w:pPr>
        <w:pStyle w:val="ListParagraph"/>
        <w:numPr>
          <w:ilvl w:val="0"/>
          <w:numId w:val="18"/>
        </w:numPr>
        <w:spacing w:line="276" w:lineRule="auto"/>
        <w:rPr>
          <w:del w:id="13" w:author="Andrew Parsons" w:date="2008-06-20T14:31:00Z"/>
        </w:rPr>
      </w:pPr>
      <w:r>
        <w:t>Start by adding a new resource dictionary to the project</w:t>
      </w:r>
      <w:ins w:id="14" w:author="Andrew Parsons" w:date="2008-06-20T14:31:00Z">
        <w:r w:rsidR="00B60BBA">
          <w:t>.</w:t>
        </w:r>
      </w:ins>
    </w:p>
    <w:p w:rsidR="00000000" w:rsidRDefault="00B60BBA">
      <w:pPr>
        <w:pStyle w:val="ListParagraph"/>
        <w:numPr>
          <w:ilvl w:val="0"/>
          <w:numId w:val="18"/>
        </w:numPr>
        <w:spacing w:line="276" w:lineRule="auto"/>
        <w:rPr>
          <w:del w:id="15" w:author="Andrew Parsons" w:date="2008-06-20T14:32:00Z"/>
        </w:rPr>
        <w:pPrChange w:id="16" w:author="Andrew Parsons" w:date="2008-06-20T14:31:00Z">
          <w:pPr>
            <w:pStyle w:val="ListParagraph"/>
          </w:pPr>
        </w:pPrChange>
      </w:pPr>
      <w:ins w:id="17" w:author="Andrew Parsons" w:date="2008-06-20T14:31:00Z">
        <w:r>
          <w:t xml:space="preserve"> </w:t>
        </w:r>
      </w:ins>
      <w:r w:rsidR="00005BF1">
        <w:t>Right click the project</w:t>
      </w:r>
      <w:ins w:id="18" w:author="Andrew Parsons" w:date="2008-06-20T14:31:00Z">
        <w:r>
          <w:t xml:space="preserve"> in the Solution Explorer</w:t>
        </w:r>
      </w:ins>
      <w:r w:rsidR="00005BF1">
        <w:t xml:space="preserve">, add a new item, then select </w:t>
      </w:r>
      <w:del w:id="19" w:author="Andrew Parsons" w:date="2008-06-20T14:32:00Z">
        <w:r w:rsidR="003C0A96" w:rsidRPr="003C0A96">
          <w:rPr>
            <w:b/>
            <w:rPrChange w:id="20" w:author="Andrew Parsons" w:date="2008-06-20T14:32:00Z">
              <w:rPr/>
            </w:rPrChange>
          </w:rPr>
          <w:delText>r</w:delText>
        </w:r>
      </w:del>
      <w:ins w:id="21" w:author="Andrew Parsons" w:date="2008-06-20T14:32:00Z">
        <w:r w:rsidR="003C0A96" w:rsidRPr="003C0A96">
          <w:rPr>
            <w:b/>
            <w:rPrChange w:id="22" w:author="Andrew Parsons" w:date="2008-06-20T14:32:00Z">
              <w:rPr/>
            </w:rPrChange>
          </w:rPr>
          <w:t>R</w:t>
        </w:r>
      </w:ins>
      <w:r w:rsidR="003C0A96" w:rsidRPr="003C0A96">
        <w:rPr>
          <w:b/>
          <w:rPrChange w:id="23" w:author="Andrew Parsons" w:date="2008-06-20T14:32:00Z">
            <w:rPr/>
          </w:rPrChange>
        </w:rPr>
        <w:t>esource</w:t>
      </w:r>
      <w:del w:id="24" w:author="Andrew Parsons" w:date="2008-06-20T14:32:00Z">
        <w:r w:rsidR="003C0A96" w:rsidRPr="003C0A96">
          <w:rPr>
            <w:b/>
            <w:rPrChange w:id="25" w:author="Andrew Parsons" w:date="2008-06-20T14:32:00Z">
              <w:rPr/>
            </w:rPrChange>
          </w:rPr>
          <w:delText xml:space="preserve"> d</w:delText>
        </w:r>
      </w:del>
      <w:ins w:id="26" w:author="Andrew Parsons" w:date="2008-06-20T14:32:00Z">
        <w:r w:rsidR="003C0A96" w:rsidRPr="003C0A96">
          <w:rPr>
            <w:b/>
            <w:rPrChange w:id="27" w:author="Andrew Parsons" w:date="2008-06-20T14:32:00Z">
              <w:rPr/>
            </w:rPrChange>
          </w:rPr>
          <w:t>D</w:t>
        </w:r>
      </w:ins>
      <w:r w:rsidR="003C0A96" w:rsidRPr="003C0A96">
        <w:rPr>
          <w:b/>
          <w:rPrChange w:id="28" w:author="Andrew Parsons" w:date="2008-06-20T14:32:00Z">
            <w:rPr/>
          </w:rPrChange>
        </w:rPr>
        <w:t>ictionary</w:t>
      </w:r>
      <w:r w:rsidR="00005BF1">
        <w:t>.</w:t>
      </w:r>
    </w:p>
    <w:p w:rsidR="00000000" w:rsidRDefault="00B60BBA">
      <w:pPr>
        <w:pStyle w:val="ListParagraph"/>
        <w:numPr>
          <w:ilvl w:val="0"/>
          <w:numId w:val="18"/>
        </w:numPr>
        <w:spacing w:line="276" w:lineRule="auto"/>
        <w:pPrChange w:id="29" w:author="Andrew Parsons" w:date="2008-06-20T14:32:00Z">
          <w:pPr>
            <w:pStyle w:val="ListParagraph"/>
          </w:pPr>
        </w:pPrChange>
      </w:pPr>
      <w:ins w:id="30" w:author="Andrew Parsons" w:date="2008-06-20T14:32:00Z">
        <w:r>
          <w:t xml:space="preserve"> </w:t>
        </w:r>
      </w:ins>
      <w:r w:rsidR="00005BF1">
        <w:t xml:space="preserve">Name it </w:t>
      </w:r>
      <w:r w:rsidR="003C0A96" w:rsidRPr="003C0A96">
        <w:rPr>
          <w:rStyle w:val="CodeInline"/>
          <w:rPrChange w:id="31" w:author="Andrew Parsons" w:date="2008-06-20T14:32:00Z">
            <w:rPr/>
          </w:rPrChange>
        </w:rPr>
        <w:t>ReadifyDictionary.Xaml</w:t>
      </w:r>
      <w:ins w:id="32" w:author="Andrew Parsons" w:date="2008-06-20T14:32:00Z">
        <w:r>
          <w:t>.</w:t>
        </w:r>
      </w:ins>
    </w:p>
    <w:p w:rsidR="00005BF1" w:rsidRDefault="00005BF1" w:rsidP="00005BF1">
      <w:pPr>
        <w:pStyle w:val="ListParagraph"/>
        <w:numPr>
          <w:ilvl w:val="0"/>
          <w:numId w:val="18"/>
        </w:numPr>
        <w:spacing w:line="276" w:lineRule="auto"/>
      </w:pPr>
      <w:r>
        <w:t xml:space="preserve">Open App.Xaml. Specify that the application </w:t>
      </w:r>
      <w:r w:rsidR="003C0A96">
        <w:t xml:space="preserve">should use the </w:t>
      </w:r>
      <w:r w:rsidR="003C0A96" w:rsidRPr="003C0A96">
        <w:rPr>
          <w:b/>
          <w:rPrChange w:id="33" w:author="Andrew Parsons" w:date="2008-06-20T14:32:00Z">
            <w:rPr/>
          </w:rPrChange>
        </w:rPr>
        <w:t>ReadifyDictionary</w:t>
      </w:r>
      <w:r w:rsidR="003C0A96">
        <w:t xml:space="preserve"> </w:t>
      </w:r>
      <w:r>
        <w:t>when looking for styles and templates</w:t>
      </w:r>
      <w:ins w:id="34" w:author="Andrew Parsons" w:date="2008-06-20T14:33:00Z">
        <w:r w:rsidR="00B60BBA">
          <w:t>.</w:t>
        </w:r>
      </w:ins>
    </w:p>
    <w:p w:rsidR="00000000" w:rsidRDefault="003C0A96">
      <w:pPr>
        <w:pStyle w:val="Code"/>
        <w:rPr>
          <w:rPrChange w:id="35" w:author="Andrew Parsons" w:date="2008-06-20T14:33:00Z">
            <w:rPr>
              <w:color w:val="0000FF"/>
            </w:rPr>
          </w:rPrChange>
        </w:rPr>
      </w:pPr>
      <w:r w:rsidRPr="003C0A96">
        <w:rPr>
          <w:rPrChange w:id="36" w:author="Andrew Parsons" w:date="2008-06-20T14:33:00Z">
            <w:rPr>
              <w:color w:val="0000FF"/>
            </w:rPr>
          </w:rPrChange>
        </w:rPr>
        <w:t>&lt;</w:t>
      </w:r>
      <w:r>
        <w:t>Application.Resources</w:t>
      </w:r>
      <w:r w:rsidRPr="003C0A96">
        <w:rPr>
          <w:rPrChange w:id="37" w:author="Andrew Parsons" w:date="2008-06-20T14:33:00Z">
            <w:rPr>
              <w:color w:val="0000FF"/>
            </w:rPr>
          </w:rPrChange>
        </w:rPr>
        <w:t>&gt;</w:t>
      </w:r>
    </w:p>
    <w:p w:rsidR="00000000" w:rsidRDefault="003C0A96">
      <w:pPr>
        <w:pStyle w:val="Code"/>
        <w:rPr>
          <w:rPrChange w:id="38" w:author="Andrew Parsons" w:date="2008-06-20T14:33:00Z">
            <w:rPr>
              <w:color w:val="0000FF"/>
            </w:rPr>
          </w:rPrChange>
        </w:rPr>
      </w:pPr>
      <w:r>
        <w:t xml:space="preserve">    &lt;ResourceDictionary</w:t>
      </w:r>
      <w:r w:rsidRPr="003C0A96">
        <w:rPr>
          <w:rPrChange w:id="39" w:author="Andrew Parsons" w:date="2008-06-20T14:33:00Z">
            <w:rPr>
              <w:color w:val="FF0000"/>
            </w:rPr>
          </w:rPrChange>
        </w:rPr>
        <w:t xml:space="preserve"> Source="ReadifyDictionary.xaml"/&gt;</w:t>
      </w:r>
    </w:p>
    <w:p w:rsidR="00000000" w:rsidRDefault="003C0A96">
      <w:pPr>
        <w:pStyle w:val="Code"/>
      </w:pPr>
      <w:r w:rsidRPr="003C0A96">
        <w:rPr>
          <w:rPrChange w:id="40" w:author="Andrew Parsons" w:date="2008-06-20T14:33:00Z">
            <w:rPr>
              <w:color w:val="0000FF"/>
            </w:rPr>
          </w:rPrChange>
        </w:rPr>
        <w:t>&lt;/</w:t>
      </w:r>
      <w:r>
        <w:t>Application.Resources</w:t>
      </w:r>
      <w:r w:rsidRPr="003C0A96">
        <w:rPr>
          <w:rPrChange w:id="41" w:author="Andrew Parsons" w:date="2008-06-20T14:33:00Z">
            <w:rPr>
              <w:color w:val="0000FF"/>
            </w:rPr>
          </w:rPrChange>
        </w:rPr>
        <w:t>&gt;</w:t>
      </w:r>
    </w:p>
    <w:p w:rsidR="00005BF1" w:rsidRDefault="00005BF1" w:rsidP="00005BF1">
      <w:pPr>
        <w:pStyle w:val="ListParagraph"/>
        <w:numPr>
          <w:ilvl w:val="0"/>
          <w:numId w:val="18"/>
        </w:numPr>
        <w:spacing w:line="276" w:lineRule="auto"/>
      </w:pPr>
      <w:r>
        <w:t>Begin by stripping the style information from the slider.</w:t>
      </w:r>
    </w:p>
    <w:p w:rsidR="00000000" w:rsidRDefault="003C0A96">
      <w:pPr>
        <w:pStyle w:val="CodeExisting"/>
        <w:pPrChange w:id="42" w:author="Andrew Parsons" w:date="2008-06-20T14:33:00Z">
          <w:pPr>
            <w:pStyle w:val="Code"/>
          </w:pPr>
        </w:pPrChange>
      </w:pPr>
      <w:r>
        <w:t xml:space="preserve">&lt;Slider x:Name="slider1" Margin="5" Value="2" </w:t>
      </w:r>
      <w:r w:rsidRPr="003C0A96">
        <w:rPr>
          <w:strike/>
          <w:rPrChange w:id="43" w:author="Andrew Parsons" w:date="2008-06-20T14:33:00Z">
            <w:rPr>
              <w:strike/>
              <w:color w:val="FF0000"/>
              <w:highlight w:val="yellow"/>
            </w:rPr>
          </w:rPrChange>
        </w:rPr>
        <w:t>Background="#FFE92D2D"</w:t>
      </w:r>
      <w:r>
        <w:t xml:space="preserve"> /&gt;</w:t>
      </w:r>
    </w:p>
    <w:p w:rsidR="00005BF1" w:rsidRDefault="00005BF1" w:rsidP="00005BF1">
      <w:pPr>
        <w:pStyle w:val="ListParagraph"/>
        <w:numPr>
          <w:ilvl w:val="0"/>
          <w:numId w:val="18"/>
        </w:numPr>
        <w:spacing w:line="276" w:lineRule="auto"/>
        <w:rPr>
          <w:ins w:id="44" w:author="Andrew Parsons" w:date="2008-07-15T13:29:00Z"/>
        </w:rPr>
      </w:pPr>
      <w:r>
        <w:t xml:space="preserve">Create a new style in ReadifyDictionary.Xaml and specify </w:t>
      </w:r>
      <w:del w:id="45" w:author="Andrew Parsons" w:date="2008-06-20T14:33:00Z">
        <w:r w:rsidDel="00B60BBA">
          <w:delText xml:space="preserve">this </w:delText>
        </w:r>
      </w:del>
      <w:ins w:id="46" w:author="Andrew Parsons" w:date="2008-06-20T14:33:00Z">
        <w:r w:rsidR="00B60BBA">
          <w:t xml:space="preserve">the </w:t>
        </w:r>
      </w:ins>
      <w:r>
        <w:t xml:space="preserve">background </w:t>
      </w:r>
      <w:del w:id="47" w:author="Andrew Parsons" w:date="2008-06-20T14:34:00Z">
        <w:r w:rsidDel="00B60BBA">
          <w:delText>value</w:delText>
        </w:r>
      </w:del>
      <w:ins w:id="48" w:author="Andrew Parsons" w:date="2008-06-20T14:34:00Z">
        <w:r w:rsidR="00B60BBA">
          <w:t>property</w:t>
        </w:r>
      </w:ins>
      <w:del w:id="49" w:author="Andrew Parsons" w:date="2008-06-20T14:34:00Z">
        <w:r w:rsidDel="00B60BBA">
          <w:delText>.</w:delText>
        </w:r>
      </w:del>
      <w:r>
        <w:t xml:space="preserve"> (feel free to </w:t>
      </w:r>
      <w:del w:id="50" w:author="Andrew Parsons" w:date="2008-06-20T14:34:00Z">
        <w:r w:rsidDel="00B60BBA">
          <w:delText xml:space="preserve">modify </w:delText>
        </w:r>
      </w:del>
      <w:ins w:id="51" w:author="Andrew Parsons" w:date="2008-06-20T14:34:00Z">
        <w:r w:rsidR="00B60BBA">
          <w:t xml:space="preserve">use a different </w:t>
        </w:r>
      </w:ins>
      <w:del w:id="52" w:author="Andrew Parsons" w:date="2008-06-20T14:34:00Z">
        <w:r w:rsidDel="00B60BBA">
          <w:delText xml:space="preserve">the </w:delText>
        </w:r>
      </w:del>
      <w:r>
        <w:t>colour if you want</w:t>
      </w:r>
      <w:ins w:id="53" w:author="Andrew Parsons" w:date="2008-06-20T14:34:00Z">
        <w:r w:rsidR="00B60BBA">
          <w:t>)</w:t>
        </w:r>
      </w:ins>
      <w:r>
        <w:t>.</w:t>
      </w:r>
    </w:p>
    <w:p w:rsidR="00A04602" w:rsidRDefault="00A04602" w:rsidP="00A04602">
      <w:pPr>
        <w:pStyle w:val="ListParagraph"/>
        <w:spacing w:line="276" w:lineRule="auto"/>
        <w:pPrChange w:id="54" w:author="Andrew Parsons" w:date="2008-07-15T13:29:00Z">
          <w:pPr>
            <w:pStyle w:val="ListParagraph"/>
            <w:numPr>
              <w:numId w:val="18"/>
            </w:numPr>
            <w:spacing w:line="276" w:lineRule="auto"/>
            <w:ind w:hanging="360"/>
          </w:pPr>
        </w:pPrChange>
      </w:pPr>
      <w:ins w:id="55" w:author="Andrew Parsons" w:date="2008-07-15T13:29:00Z">
        <w:r>
          <w:t>(</w:t>
        </w:r>
        <w:r w:rsidRPr="00A04602">
          <w:rPr>
            <w:b/>
            <w:rPrChange w:id="56" w:author="Andrew Parsons" w:date="2008-07-15T13:29:00Z">
              <w:rPr/>
            </w:rPrChange>
          </w:rPr>
          <w:t>NOTE</w:t>
        </w:r>
        <w:r>
          <w:t xml:space="preserve">: The following code wraps because the text is too long </w:t>
        </w:r>
        <w:r>
          <w:t>–</w:t>
        </w:r>
        <w:r>
          <w:t xml:space="preserve"> make sure you put all of the text for each namespace on a single line)</w:t>
        </w:r>
      </w:ins>
    </w:p>
    <w:p w:rsidR="00000000" w:rsidRDefault="003C0A96">
      <w:pPr>
        <w:pStyle w:val="CodeExisting"/>
        <w:pPrChange w:id="57" w:author="Andrew Parsons" w:date="2008-06-20T14:35:00Z">
          <w:pPr>
            <w:pStyle w:val="Code"/>
          </w:pPr>
        </w:pPrChange>
      </w:pPr>
      <w:r>
        <w:t>&lt;ResourceDictionary</w:t>
      </w:r>
      <w:r w:rsidRPr="003C0A96">
        <w:rPr>
          <w:rPrChange w:id="58" w:author="Andrew Parsons" w:date="2008-06-20T14:35:00Z">
            <w:rPr>
              <w:color w:val="FF0000"/>
            </w:rPr>
          </w:rPrChange>
        </w:rPr>
        <w:t xml:space="preserve"> xmlns="http://schemas.microsoft.com/winfx/2006/xaml/presentation"</w:t>
      </w:r>
    </w:p>
    <w:p w:rsidR="00000000" w:rsidRDefault="003C0A96">
      <w:pPr>
        <w:pStyle w:val="CodeExisting"/>
        <w:pPrChange w:id="59" w:author="Andrew Parsons" w:date="2008-06-20T14:35:00Z">
          <w:pPr>
            <w:pStyle w:val="Code"/>
          </w:pPr>
        </w:pPrChange>
      </w:pPr>
      <w:r w:rsidRPr="003C0A96">
        <w:rPr>
          <w:rPrChange w:id="60" w:author="Andrew Parsons" w:date="2008-06-20T14:35:00Z">
            <w:rPr>
              <w:color w:val="FF0000"/>
            </w:rPr>
          </w:rPrChange>
        </w:rPr>
        <w:t>xmlns:x</w:t>
      </w:r>
      <w:r>
        <w:t>="http://schemas.microsoft.com/winfx/2006/xaml"&gt;</w:t>
      </w:r>
    </w:p>
    <w:p w:rsidR="00000000" w:rsidRDefault="0032036C">
      <w:pPr>
        <w:pStyle w:val="CodeExisting"/>
        <w:pPrChange w:id="61" w:author="Andrew Parsons" w:date="2008-06-20T14:35:00Z">
          <w:pPr>
            <w:pStyle w:val="Code"/>
          </w:pPr>
        </w:pPrChange>
      </w:pPr>
    </w:p>
    <w:p w:rsidR="00000000" w:rsidRDefault="003C0A96">
      <w:pPr>
        <w:pStyle w:val="Code"/>
        <w:rPr>
          <w:rPrChange w:id="62" w:author="Andrew Parsons" w:date="2008-06-20T14:35:00Z">
            <w:rPr>
              <w:highlight w:val="yellow"/>
            </w:rPr>
          </w:rPrChange>
        </w:rPr>
      </w:pPr>
      <w:r>
        <w:t xml:space="preserve">    &lt;Style </w:t>
      </w:r>
      <w:r w:rsidRPr="003C0A96">
        <w:rPr>
          <w:rPrChange w:id="63" w:author="Andrew Parsons" w:date="2008-06-20T14:35:00Z">
            <w:rPr>
              <w:color w:val="FF0000"/>
              <w:highlight w:val="yellow"/>
            </w:rPr>
          </w:rPrChange>
        </w:rPr>
        <w:t>TargetType="Slider" x:Key="ReadifySlider"&gt;</w:t>
      </w:r>
    </w:p>
    <w:p w:rsidR="00000000" w:rsidRDefault="003C0A96">
      <w:pPr>
        <w:pStyle w:val="Code"/>
        <w:rPr>
          <w:rPrChange w:id="64" w:author="Andrew Parsons" w:date="2008-06-20T14:35:00Z">
            <w:rPr>
              <w:highlight w:val="yellow"/>
            </w:rPr>
          </w:rPrChange>
        </w:rPr>
      </w:pPr>
      <w:r w:rsidRPr="003C0A96">
        <w:rPr>
          <w:rPrChange w:id="65" w:author="Andrew Parsons" w:date="2008-06-20T14:35:00Z">
            <w:rPr>
              <w:highlight w:val="yellow"/>
            </w:rPr>
          </w:rPrChange>
        </w:rPr>
        <w:t xml:space="preserve">        &lt;Setter Property="Background" Value="#FFE92D2D"/&gt;</w:t>
      </w:r>
    </w:p>
    <w:p w:rsidR="00000000" w:rsidRDefault="003C0A96">
      <w:pPr>
        <w:pStyle w:val="Code"/>
      </w:pPr>
      <w:r w:rsidRPr="003C0A96">
        <w:rPr>
          <w:rPrChange w:id="66" w:author="Andrew Parsons" w:date="2008-06-20T14:35:00Z">
            <w:rPr>
              <w:highlight w:val="yellow"/>
            </w:rPr>
          </w:rPrChange>
        </w:rPr>
        <w:t xml:space="preserve">    &lt;/Style&gt;</w:t>
      </w:r>
    </w:p>
    <w:p w:rsidR="00000000" w:rsidRDefault="003C0A96">
      <w:pPr>
        <w:pStyle w:val="CodeExisting"/>
        <w:pPrChange w:id="67" w:author="Andrew Parsons" w:date="2008-06-20T14:35:00Z">
          <w:pPr>
            <w:pStyle w:val="Code"/>
          </w:pPr>
        </w:pPrChange>
      </w:pPr>
      <w:r>
        <w:t>&lt;/ResourceDictionary&gt;</w:t>
      </w:r>
    </w:p>
    <w:p w:rsidR="00005BF1" w:rsidRDefault="00005BF1" w:rsidP="00005BF1">
      <w:pPr>
        <w:pStyle w:val="ListParagraph"/>
        <w:numPr>
          <w:ilvl w:val="0"/>
          <w:numId w:val="18"/>
        </w:numPr>
        <w:spacing w:line="276" w:lineRule="auto"/>
      </w:pPr>
      <w:r>
        <w:t>Change both the sliders to now use this style</w:t>
      </w:r>
    </w:p>
    <w:p w:rsidR="00000000" w:rsidRDefault="003C0A96">
      <w:pPr>
        <w:pStyle w:val="CodeExisting"/>
        <w:rPr>
          <w:ins w:id="68" w:author="Andrew Parsons" w:date="2008-06-20T14:36:00Z"/>
        </w:rPr>
        <w:pPrChange w:id="69" w:author="Andrew Parsons" w:date="2008-06-20T14:36:00Z">
          <w:pPr>
            <w:pStyle w:val="Code"/>
          </w:pPr>
        </w:pPrChange>
      </w:pPr>
      <w:r>
        <w:t xml:space="preserve">&lt;Slider x:Name="slider1" Margin="5" Value="2" </w:t>
      </w:r>
    </w:p>
    <w:p w:rsidR="00000000" w:rsidRDefault="003C0A96">
      <w:pPr>
        <w:pStyle w:val="Code"/>
      </w:pPr>
      <w:r w:rsidRPr="003C0A96">
        <w:rPr>
          <w:rPrChange w:id="70" w:author="Andrew Parsons" w:date="2008-06-20T14:42:00Z">
            <w:rPr>
              <w:highlight w:val="yellow"/>
            </w:rPr>
          </w:rPrChange>
        </w:rPr>
        <w:lastRenderedPageBreak/>
        <w:t>Style="{StaticResource ReadifySlider}" /&gt;</w:t>
      </w:r>
    </w:p>
    <w:p w:rsidR="00A04602" w:rsidRDefault="003C0A96">
      <w:pPr>
        <w:pStyle w:val="CodeExisting"/>
        <w:rPr>
          <w:ins w:id="71" w:author="Andrew Parsons" w:date="2008-07-15T13:29:00Z"/>
        </w:rPr>
        <w:pPrChange w:id="72" w:author="Andrew Parsons" w:date="2008-06-20T14:35:00Z">
          <w:pPr>
            <w:pStyle w:val="Code"/>
          </w:pPr>
        </w:pPrChange>
      </w:pPr>
      <w:r>
        <w:t xml:space="preserve">&lt;Slider Grid.Row="1" x:Name="slider2" Margin="5" </w:t>
      </w:r>
    </w:p>
    <w:p w:rsidR="00000000" w:rsidRDefault="00A04602" w:rsidP="00A04602">
      <w:pPr>
        <w:pStyle w:val="CodeExisting"/>
        <w:pPrChange w:id="73" w:author="Andrew Parsons" w:date="2008-07-15T13:30:00Z">
          <w:pPr>
            <w:pStyle w:val="Code"/>
          </w:pPr>
        </w:pPrChange>
      </w:pPr>
      <w:ins w:id="74" w:author="Andrew Parsons" w:date="2008-07-15T13:29:00Z">
        <w:r>
          <w:t xml:space="preserve">    </w:t>
        </w:r>
      </w:ins>
      <w:r w:rsidR="003C0A96">
        <w:t>Value="6"</w:t>
      </w:r>
      <w:ins w:id="75" w:author="Andrew Parsons" w:date="2008-06-20T14:36:00Z">
        <w:r w:rsidR="005576AF">
          <w:t xml:space="preserve"> </w:t>
        </w:r>
      </w:ins>
      <w:del w:id="76" w:author="Andrew Parsons" w:date="2008-06-20T14:36:00Z">
        <w:r w:rsidR="003C0A96">
          <w:delText xml:space="preserve"> </w:delText>
        </w:r>
      </w:del>
      <w:r w:rsidR="003C0A96" w:rsidRPr="003C0A96">
        <w:rPr>
          <w:rPrChange w:id="77" w:author="Andrew Parsons" w:date="2008-06-20T14:42:00Z">
            <w:rPr>
              <w:highlight w:val="yellow"/>
            </w:rPr>
          </w:rPrChange>
        </w:rPr>
        <w:t>Style="{StaticResource ReadifySlider}" /&gt;</w:t>
      </w:r>
    </w:p>
    <w:p w:rsidR="00005BF1" w:rsidRDefault="00005BF1" w:rsidP="00005BF1">
      <w:pPr>
        <w:pStyle w:val="ListParagraph"/>
        <w:numPr>
          <w:ilvl w:val="0"/>
          <w:numId w:val="18"/>
        </w:numPr>
        <w:spacing w:line="276" w:lineRule="auto"/>
      </w:pPr>
      <w:r>
        <w:t xml:space="preserve">Repeat the process with the </w:t>
      </w:r>
      <w:r w:rsidR="003C0A96" w:rsidRPr="003C0A96">
        <w:rPr>
          <w:b/>
          <w:rPrChange w:id="78" w:author="Andrew Parsons" w:date="2008-06-20T14:43:00Z">
            <w:rPr>
              <w:rFonts w:ascii="Lucida Console" w:hAnsi="Lucida Console" w:cs="Courier New"/>
              <w:iCs w:val="0"/>
              <w:noProof/>
              <w:sz w:val="22"/>
              <w:lang w:val="en-AU" w:eastAsia="zh-CN" w:bidi="ar-SA"/>
            </w:rPr>
          </w:rPrChange>
        </w:rPr>
        <w:t>ProgressBar</w:t>
      </w:r>
      <w:r>
        <w:t xml:space="preserve">. Strip out the style information from the control and create a new style in the Resource Dictionary. </w:t>
      </w:r>
    </w:p>
    <w:p w:rsidR="00005BF1" w:rsidRDefault="00005BF1" w:rsidP="00005BF1">
      <w:pPr>
        <w:pStyle w:val="ListParagraph"/>
        <w:numPr>
          <w:ilvl w:val="0"/>
          <w:numId w:val="18"/>
        </w:numPr>
        <w:spacing w:line="276" w:lineRule="auto"/>
      </w:pPr>
      <w:r>
        <w:t>Create a new style in the Resource Dictionary</w:t>
      </w:r>
    </w:p>
    <w:p w:rsidR="00000000" w:rsidRDefault="003C0A96">
      <w:pPr>
        <w:pStyle w:val="Code"/>
      </w:pPr>
      <w:r>
        <w:t>&lt;Style TargetType="ProgressBar" x:Key="ReadifyProgressBar"&gt;</w:t>
      </w:r>
    </w:p>
    <w:p w:rsidR="00000000" w:rsidRDefault="003C0A96">
      <w:pPr>
        <w:pStyle w:val="Code"/>
      </w:pPr>
      <w:r w:rsidRPr="003C0A96">
        <w:rPr>
          <w:rPrChange w:id="79" w:author="Andrew Parsons" w:date="2008-06-20T14:43:00Z">
            <w:rPr>
              <w:color w:val="A31515"/>
            </w:rPr>
          </w:rPrChange>
        </w:rPr>
        <w:t xml:space="preserve">    &lt;Setter Property="Foreground" Value="#FFE43CED" /&gt;</w:t>
      </w:r>
    </w:p>
    <w:p w:rsidR="00000000" w:rsidRDefault="003C0A96">
      <w:pPr>
        <w:pStyle w:val="Code"/>
      </w:pPr>
      <w:r w:rsidRPr="003C0A96">
        <w:rPr>
          <w:rPrChange w:id="80" w:author="Andrew Parsons" w:date="2008-06-20T14:43:00Z">
            <w:rPr>
              <w:color w:val="A31515"/>
            </w:rPr>
          </w:rPrChange>
        </w:rPr>
        <w:t xml:space="preserve">    &lt;Setter Property="Background" Value="#FFF9B5F3" /&gt;</w:t>
      </w:r>
    </w:p>
    <w:p w:rsidR="00000000" w:rsidRDefault="003C0A96">
      <w:pPr>
        <w:pStyle w:val="Code"/>
      </w:pPr>
      <w:r w:rsidRPr="003C0A96">
        <w:rPr>
          <w:rPrChange w:id="81" w:author="Andrew Parsons" w:date="2008-06-20T14:43:00Z">
            <w:rPr>
              <w:color w:val="A31515"/>
            </w:rPr>
          </w:rPrChange>
        </w:rPr>
        <w:t xml:space="preserve">    &lt;Setter Property="Margin" Value="10" /&gt;</w:t>
      </w:r>
    </w:p>
    <w:p w:rsidR="00000000" w:rsidRDefault="003C0A96">
      <w:pPr>
        <w:pStyle w:val="Code"/>
      </w:pPr>
      <w:r>
        <w:t>&lt;/Style&gt;</w:t>
      </w:r>
    </w:p>
    <w:p w:rsidR="00005BF1" w:rsidRPr="00CB5E39" w:rsidRDefault="00005BF1" w:rsidP="00005BF1">
      <w:pPr>
        <w:pStyle w:val="ListParagraph"/>
        <w:numPr>
          <w:ilvl w:val="0"/>
          <w:numId w:val="18"/>
        </w:numPr>
        <w:spacing w:line="276" w:lineRule="auto"/>
        <w:rPr>
          <w:sz w:val="20"/>
        </w:rPr>
      </w:pPr>
      <w:r>
        <w:rPr>
          <w:sz w:val="20"/>
        </w:rPr>
        <w:t>Apply the style to the progressbar</w:t>
      </w:r>
    </w:p>
    <w:p w:rsidR="00000000" w:rsidRDefault="003C0A96">
      <w:pPr>
        <w:pStyle w:val="CodeExisting"/>
        <w:pPrChange w:id="82" w:author="Andrew Parsons" w:date="2008-06-20T14:43:00Z">
          <w:pPr>
            <w:pStyle w:val="Code"/>
          </w:pPr>
        </w:pPrChange>
      </w:pPr>
      <w:r>
        <w:t>&lt;</w:t>
      </w:r>
      <w:r w:rsidRPr="003C0A96">
        <w:rPr>
          <w:rPrChange w:id="83" w:author="Andrew Parsons" w:date="2008-06-20T14:43:00Z">
            <w:rPr>
              <w:color w:val="A31515"/>
            </w:rPr>
          </w:rPrChange>
        </w:rPr>
        <w:t xml:space="preserve">ProgressBar x:Name="progressBar1" Grid.Row="2" Value="75" </w:t>
      </w:r>
      <w:r w:rsidRPr="003C0A96">
        <w:rPr>
          <w:rStyle w:val="CodeInline"/>
          <w:rPrChange w:id="84" w:author="Andrew Parsons" w:date="2008-06-20T14:43:00Z">
            <w:rPr>
              <w:color w:val="FF0000"/>
              <w:highlight w:val="yellow"/>
            </w:rPr>
          </w:rPrChange>
        </w:rPr>
        <w:t>Style="{StaticResource ReadifyProgressBar}"</w:t>
      </w:r>
      <w:r>
        <w:t xml:space="preserve"> /&gt;</w:t>
      </w:r>
    </w:p>
    <w:p w:rsidR="00005BF1" w:rsidRDefault="00005BF1" w:rsidP="00005BF1">
      <w:pPr>
        <w:pStyle w:val="ListParagraph"/>
        <w:numPr>
          <w:ilvl w:val="0"/>
          <w:numId w:val="18"/>
        </w:numPr>
        <w:spacing w:line="276" w:lineRule="auto"/>
      </w:pPr>
      <w:r>
        <w:t xml:space="preserve">Finally do the same for the Labels. Create a single style called </w:t>
      </w:r>
      <w:r w:rsidR="003C0A96" w:rsidRPr="003C0A96">
        <w:rPr>
          <w:b/>
          <w:rPrChange w:id="85" w:author="Andrew Parsons" w:date="2008-06-20T14:43:00Z">
            <w:rPr>
              <w:rFonts w:ascii="Lucida Console" w:hAnsi="Lucida Console" w:cs="Courier New"/>
              <w:iCs w:val="0"/>
              <w:noProof/>
              <w:sz w:val="22"/>
              <w:lang w:val="en-AU" w:eastAsia="zh-CN" w:bidi="ar-SA"/>
            </w:rPr>
          </w:rPrChange>
        </w:rPr>
        <w:t>ReadifyLabel</w:t>
      </w:r>
      <w:r>
        <w:t>. Much of this can be copy/pasted from the original label styling</w:t>
      </w:r>
    </w:p>
    <w:p w:rsidR="00000000" w:rsidRDefault="003C0A96">
      <w:pPr>
        <w:pStyle w:val="Code"/>
      </w:pPr>
      <w:r>
        <w:t>&lt;Style TargetType="Label" x:Key="ReadifyLabel"&gt;</w:t>
      </w:r>
    </w:p>
    <w:p w:rsidR="00000000" w:rsidRDefault="003C0A96">
      <w:pPr>
        <w:pStyle w:val="Code"/>
      </w:pPr>
      <w:r w:rsidRPr="003C0A96">
        <w:rPr>
          <w:rPrChange w:id="86" w:author="Andrew Parsons" w:date="2008-06-20T14:43:00Z">
            <w:rPr>
              <w:color w:val="A31515"/>
            </w:rPr>
          </w:rPrChange>
        </w:rPr>
        <w:t xml:space="preserve">    &lt;Setter Property="</w:t>
      </w:r>
      <w:r>
        <w:t>FontFamily" Value="Segoe Script"/&gt;</w:t>
      </w:r>
    </w:p>
    <w:p w:rsidR="00000000" w:rsidRDefault="003C0A96">
      <w:pPr>
        <w:pStyle w:val="Code"/>
      </w:pPr>
      <w:r w:rsidRPr="003C0A96">
        <w:rPr>
          <w:rPrChange w:id="87" w:author="Andrew Parsons" w:date="2008-06-20T14:43:00Z">
            <w:rPr>
              <w:color w:val="A31515"/>
            </w:rPr>
          </w:rPrChange>
        </w:rPr>
        <w:t xml:space="preserve">    &lt;Setter Property="</w:t>
      </w:r>
      <w:r>
        <w:t>FontSize" Value="20"/&gt;</w:t>
      </w:r>
    </w:p>
    <w:p w:rsidR="00000000" w:rsidRDefault="003C0A96">
      <w:pPr>
        <w:pStyle w:val="Code"/>
      </w:pPr>
      <w:r w:rsidRPr="003C0A96">
        <w:rPr>
          <w:rPrChange w:id="88" w:author="Andrew Parsons" w:date="2008-06-20T14:43:00Z">
            <w:rPr>
              <w:color w:val="A31515"/>
            </w:rPr>
          </w:rPrChange>
        </w:rPr>
        <w:t xml:space="preserve">    &lt;Setter Property="Background"&gt;</w:t>
      </w:r>
    </w:p>
    <w:p w:rsidR="00000000" w:rsidRDefault="003C0A96">
      <w:pPr>
        <w:pStyle w:val="Code"/>
      </w:pPr>
      <w:r w:rsidRPr="003C0A96">
        <w:rPr>
          <w:rPrChange w:id="89" w:author="Andrew Parsons" w:date="2008-06-20T14:43:00Z">
            <w:rPr>
              <w:color w:val="A31515"/>
            </w:rPr>
          </w:rPrChange>
        </w:rPr>
        <w:t xml:space="preserve">        &lt;Setter.Value</w:t>
      </w:r>
      <w:r>
        <w:t>&gt;</w:t>
      </w:r>
    </w:p>
    <w:p w:rsidR="00000000" w:rsidRDefault="003C0A96">
      <w:pPr>
        <w:pStyle w:val="Code"/>
        <w:rPr>
          <w:ins w:id="90" w:author="Andrew Parsons" w:date="2008-06-20T14:43:00Z"/>
        </w:rPr>
      </w:pPr>
      <w:r w:rsidRPr="003C0A96">
        <w:rPr>
          <w:rPrChange w:id="91" w:author="Andrew Parsons" w:date="2008-06-20T14:43:00Z">
            <w:rPr>
              <w:color w:val="A31515"/>
            </w:rPr>
          </w:rPrChange>
        </w:rPr>
        <w:t xml:space="preserve">            &lt;LinearGradientBrush</w:t>
      </w:r>
      <w:r>
        <w:t xml:space="preserve"> EndPoint="0.5,1" </w:t>
      </w:r>
    </w:p>
    <w:p w:rsidR="00000000" w:rsidRDefault="005576AF">
      <w:pPr>
        <w:pStyle w:val="Code"/>
      </w:pPr>
      <w:ins w:id="92" w:author="Andrew Parsons" w:date="2008-06-20T14:43:00Z">
        <w:r>
          <w:t xml:space="preserve">                </w:t>
        </w:r>
      </w:ins>
      <w:r w:rsidR="003C0A96">
        <w:t>StartPoint="0.5,0"&gt;</w:t>
      </w:r>
    </w:p>
    <w:p w:rsidR="00000000" w:rsidRDefault="003C0A96">
      <w:pPr>
        <w:pStyle w:val="Code"/>
        <w:rPr>
          <w:ins w:id="93" w:author="Andrew Parsons" w:date="2008-06-20T14:43:00Z"/>
        </w:rPr>
      </w:pPr>
      <w:r w:rsidRPr="003C0A96">
        <w:rPr>
          <w:rPrChange w:id="94" w:author="Andrew Parsons" w:date="2008-06-20T14:43:00Z">
            <w:rPr>
              <w:color w:val="A31515"/>
            </w:rPr>
          </w:rPrChange>
        </w:rPr>
        <w:t xml:space="preserve">                &lt;GradientStop Color="#FFFFFFFF" </w:t>
      </w:r>
    </w:p>
    <w:p w:rsidR="00000000" w:rsidRDefault="005576AF">
      <w:pPr>
        <w:pStyle w:val="Code"/>
      </w:pPr>
      <w:ins w:id="95" w:author="Andrew Parsons" w:date="2008-06-20T14:43:00Z">
        <w:r>
          <w:t xml:space="preserve">                    </w:t>
        </w:r>
      </w:ins>
      <w:r w:rsidR="003C0A96">
        <w:t>Offset="0"/&gt;</w:t>
      </w:r>
    </w:p>
    <w:p w:rsidR="00000000" w:rsidRDefault="003C0A96">
      <w:pPr>
        <w:pStyle w:val="Code"/>
        <w:rPr>
          <w:ins w:id="96" w:author="Andrew Parsons" w:date="2008-06-20T14:44:00Z"/>
        </w:rPr>
      </w:pPr>
      <w:r w:rsidRPr="003C0A96">
        <w:rPr>
          <w:rPrChange w:id="97" w:author="Andrew Parsons" w:date="2008-06-20T14:43:00Z">
            <w:rPr>
              <w:color w:val="A31515"/>
            </w:rPr>
          </w:rPrChange>
        </w:rPr>
        <w:t xml:space="preserve">                &lt;GradientStop Color="#FF00FFDE" </w:t>
      </w:r>
    </w:p>
    <w:p w:rsidR="00000000" w:rsidRDefault="005576AF">
      <w:pPr>
        <w:pStyle w:val="Code"/>
      </w:pPr>
      <w:ins w:id="98" w:author="Andrew Parsons" w:date="2008-06-20T14:44:00Z">
        <w:r>
          <w:t xml:space="preserve">                    </w:t>
        </w:r>
      </w:ins>
      <w:r w:rsidR="003C0A96">
        <w:t>Offset="1"/&gt;</w:t>
      </w:r>
    </w:p>
    <w:p w:rsidR="00000000" w:rsidRDefault="003C0A96">
      <w:pPr>
        <w:pStyle w:val="Code"/>
      </w:pPr>
      <w:r w:rsidRPr="003C0A96">
        <w:rPr>
          <w:rPrChange w:id="99" w:author="Andrew Parsons" w:date="2008-06-20T14:43:00Z">
            <w:rPr>
              <w:color w:val="A31515"/>
            </w:rPr>
          </w:rPrChange>
        </w:rPr>
        <w:t xml:space="preserve">            &lt;/LinearGradientBrush&gt;</w:t>
      </w:r>
    </w:p>
    <w:p w:rsidR="00000000" w:rsidRDefault="003C0A96">
      <w:pPr>
        <w:pStyle w:val="Code"/>
      </w:pPr>
      <w:r w:rsidRPr="003C0A96">
        <w:rPr>
          <w:rPrChange w:id="100" w:author="Andrew Parsons" w:date="2008-06-20T14:43:00Z">
            <w:rPr>
              <w:color w:val="A31515"/>
            </w:rPr>
          </w:rPrChange>
        </w:rPr>
        <w:t xml:space="preserve">        &lt;/Setter.Value&gt;</w:t>
      </w:r>
    </w:p>
    <w:p w:rsidR="00000000" w:rsidRDefault="003C0A96">
      <w:pPr>
        <w:pStyle w:val="Code"/>
      </w:pPr>
      <w:r w:rsidRPr="003C0A96">
        <w:rPr>
          <w:rPrChange w:id="101" w:author="Andrew Parsons" w:date="2008-06-20T14:43:00Z">
            <w:rPr>
              <w:color w:val="A31515"/>
            </w:rPr>
          </w:rPrChange>
        </w:rPr>
        <w:t xml:space="preserve">    &lt;/Setter&gt;</w:t>
      </w:r>
    </w:p>
    <w:p w:rsidR="00000000" w:rsidRDefault="003C0A96">
      <w:pPr>
        <w:pStyle w:val="Code"/>
      </w:pPr>
      <w:r>
        <w:t>&lt;/Style&gt;</w:t>
      </w:r>
    </w:p>
    <w:p w:rsidR="00005BF1" w:rsidRDefault="00005BF1" w:rsidP="00005BF1">
      <w:pPr>
        <w:pStyle w:val="ListParagraph"/>
        <w:numPr>
          <w:ilvl w:val="0"/>
          <w:numId w:val="18"/>
        </w:numPr>
        <w:spacing w:line="276" w:lineRule="auto"/>
      </w:pPr>
      <w:r>
        <w:t>Apply this style to each of the labels</w:t>
      </w:r>
    </w:p>
    <w:p w:rsidR="00000000" w:rsidRDefault="003C0A96">
      <w:pPr>
        <w:pStyle w:val="CodeExisting"/>
        <w:rPr>
          <w:ins w:id="102" w:author="Andrew Parsons" w:date="2008-06-20T14:45:00Z"/>
        </w:rPr>
        <w:pPrChange w:id="103" w:author="Andrew Parsons" w:date="2008-06-20T14:44:00Z">
          <w:pPr>
            <w:pStyle w:val="Code"/>
          </w:pPr>
        </w:pPrChange>
      </w:pPr>
      <w:r>
        <w:t xml:space="preserve">&lt;Label Grid.Column="0" Grid.Row="0" x:Name="lblName" Content="Name" </w:t>
      </w:r>
      <w:r w:rsidRPr="003C0A96">
        <w:rPr>
          <w:rStyle w:val="CodeInline"/>
          <w:rPrChange w:id="104" w:author="Andrew Parsons" w:date="2008-06-20T14:44:00Z">
            <w:rPr>
              <w:highlight w:val="yellow"/>
            </w:rPr>
          </w:rPrChange>
        </w:rPr>
        <w:t>Style="{StaticResource ReadifyLabel}"</w:t>
      </w:r>
      <w:r>
        <w:t>/&gt;</w:t>
      </w:r>
    </w:p>
    <w:p w:rsidR="00000000" w:rsidRDefault="0032036C">
      <w:pPr>
        <w:pStyle w:val="CodeExisting"/>
        <w:pPrChange w:id="105" w:author="Andrew Parsons" w:date="2008-06-20T14:44:00Z">
          <w:pPr>
            <w:pStyle w:val="Code"/>
          </w:pPr>
        </w:pPrChange>
      </w:pPr>
    </w:p>
    <w:p w:rsidR="00000000" w:rsidRDefault="003C0A96">
      <w:pPr>
        <w:pStyle w:val="CodeExisting"/>
        <w:pPrChange w:id="106" w:author="Andrew Parsons" w:date="2008-06-20T14:44:00Z">
          <w:pPr>
            <w:pStyle w:val="Code"/>
          </w:pPr>
        </w:pPrChange>
      </w:pPr>
      <w:r>
        <w:t>&lt;TextBox Grid.Column="1" Grid.Row="0" x:Name="txtName" /&gt;</w:t>
      </w:r>
    </w:p>
    <w:p w:rsidR="00000000" w:rsidRDefault="003C0A96">
      <w:pPr>
        <w:pStyle w:val="CodeExisting"/>
        <w:rPr>
          <w:ins w:id="107" w:author="Andrew Parsons" w:date="2008-06-20T14:45:00Z"/>
        </w:rPr>
        <w:pPrChange w:id="108" w:author="Andrew Parsons" w:date="2008-06-20T14:45:00Z">
          <w:pPr>
            <w:pStyle w:val="Code"/>
          </w:pPr>
        </w:pPrChange>
      </w:pPr>
      <w:r>
        <w:t xml:space="preserve">&lt;Label Grid.Column="0" Grid.Row="1" x:Name="lblAge" Content="Age" </w:t>
      </w:r>
      <w:r w:rsidRPr="003C0A96">
        <w:rPr>
          <w:rStyle w:val="CodeInline"/>
          <w:rPrChange w:id="109" w:author="Andrew Parsons" w:date="2008-06-20T14:45:00Z">
            <w:rPr>
              <w:highlight w:val="yellow"/>
            </w:rPr>
          </w:rPrChange>
        </w:rPr>
        <w:t>Style="{StaticResource ReadifyLabel}"</w:t>
      </w:r>
      <w:r>
        <w:t>/&gt;</w:t>
      </w:r>
    </w:p>
    <w:p w:rsidR="00000000" w:rsidRDefault="0032036C">
      <w:pPr>
        <w:pStyle w:val="CodeExisting"/>
        <w:pPrChange w:id="110" w:author="Andrew Parsons" w:date="2008-06-20T14:44:00Z">
          <w:pPr>
            <w:pStyle w:val="Code"/>
          </w:pPr>
        </w:pPrChange>
      </w:pPr>
    </w:p>
    <w:p w:rsidR="00000000" w:rsidRDefault="003C0A96">
      <w:pPr>
        <w:pStyle w:val="CodeExisting"/>
        <w:pPrChange w:id="111" w:author="Andrew Parsons" w:date="2008-06-20T14:44:00Z">
          <w:pPr>
            <w:pStyle w:val="Code"/>
          </w:pPr>
        </w:pPrChange>
      </w:pPr>
      <w:r>
        <w:t>&lt;TextBox Grid.Column="1" Grid.Row="1" x:Name="txtAge" /&gt;</w:t>
      </w:r>
    </w:p>
    <w:p w:rsidR="00000000" w:rsidRDefault="003C0A96">
      <w:pPr>
        <w:pStyle w:val="CodeExisting"/>
        <w:rPr>
          <w:ins w:id="112" w:author="Andrew Parsons" w:date="2008-06-20T14:45:00Z"/>
        </w:rPr>
        <w:pPrChange w:id="113" w:author="Andrew Parsons" w:date="2008-06-20T14:44:00Z">
          <w:pPr>
            <w:pStyle w:val="Code"/>
          </w:pPr>
        </w:pPrChange>
      </w:pPr>
      <w:r>
        <w:t xml:space="preserve">&lt;Label Grid.Column="0" Grid.Row="2" x:Name="lblHeight" Content="Height" </w:t>
      </w:r>
      <w:r w:rsidRPr="003C0A96">
        <w:rPr>
          <w:rStyle w:val="CodeInline"/>
          <w:rPrChange w:id="114" w:author="Andrew Parsons" w:date="2008-06-20T14:44:00Z">
            <w:rPr>
              <w:highlight w:val="yellow"/>
            </w:rPr>
          </w:rPrChange>
        </w:rPr>
        <w:t>Style="{StaticResource ReadifyLabel}"</w:t>
      </w:r>
      <w:r>
        <w:t>/&gt;</w:t>
      </w:r>
    </w:p>
    <w:p w:rsidR="00000000" w:rsidRDefault="0032036C">
      <w:pPr>
        <w:pStyle w:val="CodeExisting"/>
        <w:pPrChange w:id="115" w:author="Andrew Parsons" w:date="2008-06-20T14:44:00Z">
          <w:pPr>
            <w:pStyle w:val="Code"/>
          </w:pPr>
        </w:pPrChange>
      </w:pPr>
    </w:p>
    <w:p w:rsidR="00000000" w:rsidRDefault="003C0A96">
      <w:pPr>
        <w:pStyle w:val="CodeExisting"/>
        <w:pPrChange w:id="116" w:author="Andrew Parsons" w:date="2008-06-20T14:44:00Z">
          <w:pPr>
            <w:pStyle w:val="Code"/>
          </w:pPr>
        </w:pPrChange>
      </w:pPr>
      <w:r>
        <w:t>&lt;TextBox Grid.Column="1" Grid.Row="2" x:Name="txtHeight" /&gt;</w:t>
      </w:r>
    </w:p>
    <w:p w:rsidR="00000000" w:rsidRDefault="003C0A96">
      <w:pPr>
        <w:pStyle w:val="CodeExisting"/>
        <w:rPr>
          <w:ins w:id="117" w:author="Andrew Parsons" w:date="2008-06-20T14:45:00Z"/>
        </w:rPr>
        <w:pPrChange w:id="118" w:author="Andrew Parsons" w:date="2008-06-20T14:44:00Z">
          <w:pPr>
            <w:pStyle w:val="Code"/>
          </w:pPr>
        </w:pPrChange>
      </w:pPr>
      <w:r>
        <w:t xml:space="preserve">&lt;Label Grid.Column="0" Grid.Row="3" x:Name="lblEyeColour" Content="Eye colour" </w:t>
      </w:r>
      <w:r w:rsidRPr="003C0A96">
        <w:rPr>
          <w:rStyle w:val="CodeInline"/>
          <w:rPrChange w:id="119" w:author="Andrew Parsons" w:date="2008-06-20T14:44:00Z">
            <w:rPr>
              <w:highlight w:val="yellow"/>
            </w:rPr>
          </w:rPrChange>
        </w:rPr>
        <w:t>Style="{StaticResource ReadifyLabel}"</w:t>
      </w:r>
      <w:r>
        <w:t>/&gt;</w:t>
      </w:r>
    </w:p>
    <w:p w:rsidR="00000000" w:rsidRDefault="0032036C">
      <w:pPr>
        <w:pStyle w:val="CodeExisting"/>
        <w:pPrChange w:id="120" w:author="Andrew Parsons" w:date="2008-06-20T14:44:00Z">
          <w:pPr>
            <w:pStyle w:val="Code"/>
          </w:pPr>
        </w:pPrChange>
      </w:pPr>
    </w:p>
    <w:p w:rsidR="00000000" w:rsidRDefault="003C0A96">
      <w:pPr>
        <w:pStyle w:val="CodeExisting"/>
        <w:pPrChange w:id="121" w:author="Andrew Parsons" w:date="2008-06-20T14:44:00Z">
          <w:pPr>
            <w:pStyle w:val="Code"/>
          </w:pPr>
        </w:pPrChange>
      </w:pPr>
      <w:r>
        <w:t>&lt;TextBox Grid.Column="1" Grid.Row="3" x:Name="txtEyeColour" /&gt;</w:t>
      </w:r>
    </w:p>
    <w:p w:rsidR="00005BF1" w:rsidRDefault="00005BF1" w:rsidP="00005BF1">
      <w:pPr>
        <w:pStyle w:val="Heading3"/>
      </w:pPr>
      <w:r>
        <w:t>Control Template</w:t>
      </w:r>
    </w:p>
    <w:p w:rsidR="00005BF1" w:rsidRDefault="00005BF1" w:rsidP="00005BF1">
      <w:r>
        <w:t xml:space="preserve">Now we will modify the Control Template of the Button, to alter its look. The new button style has already been predefined in </w:t>
      </w:r>
      <w:r w:rsidR="003C0A96" w:rsidRPr="003C0A96">
        <w:rPr>
          <w:b/>
          <w:rPrChange w:id="122" w:author="Andrew Parsons" w:date="2008-06-20T14:46:00Z">
            <w:rPr>
              <w:rFonts w:ascii="Lucida Console" w:hAnsi="Lucida Console" w:cs="Courier New"/>
              <w:iCs w:val="0"/>
              <w:noProof/>
              <w:sz w:val="22"/>
              <w:lang w:val="en-AU" w:eastAsia="zh-CN" w:bidi="ar-SA"/>
            </w:rPr>
          </w:rPrChange>
        </w:rPr>
        <w:t>ReadifyButtonDictionary.Xaml</w:t>
      </w:r>
      <w:ins w:id="123" w:author="Andrew Parsons" w:date="2008-06-20T14:46:00Z">
        <w:r w:rsidR="003C0A96" w:rsidRPr="003C0A96">
          <w:rPr>
            <w:rPrChange w:id="124" w:author="Andrew Parsons" w:date="2008-06-20T14:46:00Z">
              <w:rPr>
                <w:rFonts w:ascii="Lucida Console" w:hAnsi="Lucida Console" w:cs="Courier New"/>
                <w:b/>
                <w:iCs w:val="0"/>
                <w:noProof/>
                <w:sz w:val="22"/>
                <w:lang w:val="en-AU" w:eastAsia="zh-CN" w:bidi="ar-SA"/>
              </w:rPr>
            </w:rPrChange>
          </w:rPr>
          <w:t>.</w:t>
        </w:r>
      </w:ins>
    </w:p>
    <w:p w:rsidR="00005BF1" w:rsidRDefault="00005BF1" w:rsidP="00005BF1">
      <w:pPr>
        <w:pStyle w:val="ListParagraph"/>
        <w:numPr>
          <w:ilvl w:val="0"/>
          <w:numId w:val="18"/>
        </w:numPr>
        <w:spacing w:line="276" w:lineRule="auto"/>
      </w:pPr>
      <w:r>
        <w:t xml:space="preserve">Merge </w:t>
      </w:r>
      <w:r w:rsidR="003C0A96" w:rsidRPr="003C0A96">
        <w:rPr>
          <w:b/>
          <w:rPrChange w:id="125" w:author="Andrew Parsons" w:date="2008-06-20T14:46:00Z">
            <w:rPr>
              <w:rFonts w:ascii="Lucida Console" w:hAnsi="Lucida Console" w:cs="Courier New"/>
              <w:iCs w:val="0"/>
              <w:noProof/>
              <w:sz w:val="22"/>
              <w:lang w:val="en-AU" w:eastAsia="zh-CN" w:bidi="ar-SA"/>
            </w:rPr>
          </w:rPrChange>
        </w:rPr>
        <w:t>ReadifyButtonDictionary</w:t>
      </w:r>
      <w:r>
        <w:t xml:space="preserve"> into ReadifyDictionary.xaml</w:t>
      </w:r>
      <w:ins w:id="126" w:author="Andrew Parsons" w:date="2008-06-20T14:46:00Z">
        <w:r w:rsidR="00FA11F6">
          <w:t xml:space="preserve">. </w:t>
        </w:r>
      </w:ins>
      <w:del w:id="127" w:author="Andrew Parsons" w:date="2008-06-20T14:46:00Z">
        <w:r w:rsidDel="00FA11F6">
          <w:delText xml:space="preserve"> </w:delText>
        </w:r>
        <w:r w:rsidDel="00FA11F6">
          <w:br/>
        </w:r>
      </w:del>
      <w:r>
        <w:t>Inside ReadifyDictionary.xaml add this block of code to the top of the file</w:t>
      </w:r>
      <w:ins w:id="128" w:author="Andrew Parsons" w:date="2008-06-20T14:46:00Z">
        <w:r w:rsidR="00FA11F6">
          <w:t>.</w:t>
        </w:r>
      </w:ins>
    </w:p>
    <w:p w:rsidR="00000000" w:rsidRDefault="003C0A96">
      <w:pPr>
        <w:pStyle w:val="Code"/>
        <w:rPr>
          <w:rPrChange w:id="129" w:author="Andrew Parsons" w:date="2008-06-20T14:46:00Z">
            <w:rPr>
              <w:color w:val="0000FF"/>
            </w:rPr>
          </w:rPrChange>
        </w:rPr>
      </w:pPr>
      <w:r w:rsidRPr="003C0A96">
        <w:rPr>
          <w:rPrChange w:id="130" w:author="Andrew Parsons" w:date="2008-06-20T14:46:00Z">
            <w:rPr>
              <w:color w:val="0000FF"/>
            </w:rPr>
          </w:rPrChange>
        </w:rPr>
        <w:t>&lt;</w:t>
      </w:r>
      <w:r>
        <w:t>ResourceDictionary.MergedDictionaries</w:t>
      </w:r>
      <w:r w:rsidRPr="003C0A96">
        <w:rPr>
          <w:rPrChange w:id="131" w:author="Andrew Parsons" w:date="2008-06-20T14:46:00Z">
            <w:rPr>
              <w:color w:val="0000FF"/>
            </w:rPr>
          </w:rPrChange>
        </w:rPr>
        <w:t>&gt;</w:t>
      </w:r>
    </w:p>
    <w:p w:rsidR="00000000" w:rsidRDefault="003C0A96">
      <w:pPr>
        <w:pStyle w:val="Code"/>
        <w:rPr>
          <w:rPrChange w:id="132" w:author="Andrew Parsons" w:date="2008-06-20T14:46:00Z">
            <w:rPr>
              <w:color w:val="0000FF"/>
            </w:rPr>
          </w:rPrChange>
        </w:rPr>
      </w:pPr>
      <w:r>
        <w:t xml:space="preserve">    &lt;ResourceDictionary</w:t>
      </w:r>
      <w:r w:rsidRPr="003C0A96">
        <w:rPr>
          <w:rPrChange w:id="133" w:author="Andrew Parsons" w:date="2008-06-20T14:46:00Z">
            <w:rPr>
              <w:color w:val="FF0000"/>
            </w:rPr>
          </w:rPrChange>
        </w:rPr>
        <w:t xml:space="preserve"> Source="ReadifyButtonDictionary.xaml"/&gt;</w:t>
      </w:r>
    </w:p>
    <w:p w:rsidR="00000000" w:rsidRDefault="003C0A96">
      <w:pPr>
        <w:pStyle w:val="Code"/>
      </w:pPr>
      <w:r w:rsidRPr="003C0A96">
        <w:rPr>
          <w:rPrChange w:id="134" w:author="Andrew Parsons" w:date="2008-06-20T14:46:00Z">
            <w:rPr>
              <w:color w:val="0000FF"/>
            </w:rPr>
          </w:rPrChange>
        </w:rPr>
        <w:t>&lt;/</w:t>
      </w:r>
      <w:r>
        <w:t>ResourceDictionary.MergedDictionaries</w:t>
      </w:r>
      <w:r w:rsidRPr="003C0A96">
        <w:rPr>
          <w:rPrChange w:id="135" w:author="Andrew Parsons" w:date="2008-06-20T14:46:00Z">
            <w:rPr>
              <w:color w:val="0000FF"/>
            </w:rPr>
          </w:rPrChange>
        </w:rPr>
        <w:t>&gt;</w:t>
      </w:r>
    </w:p>
    <w:p w:rsidR="00005BF1" w:rsidRDefault="00005BF1" w:rsidP="00005BF1">
      <w:pPr>
        <w:pStyle w:val="ListParagraph"/>
        <w:numPr>
          <w:ilvl w:val="0"/>
          <w:numId w:val="18"/>
        </w:numPr>
        <w:spacing w:line="276" w:lineRule="auto"/>
      </w:pPr>
      <w:r>
        <w:t>Make the button use this new Template. You can change the Background colour to something that suits you.</w:t>
      </w:r>
    </w:p>
    <w:p w:rsidR="00000000" w:rsidRDefault="003C0A96">
      <w:pPr>
        <w:pStyle w:val="CodeExisting"/>
        <w:rPr>
          <w:ins w:id="136" w:author="Andrew Parsons" w:date="2008-06-20T14:46:00Z"/>
        </w:rPr>
        <w:pPrChange w:id="137" w:author="Andrew Parsons" w:date="2008-06-20T14:46:00Z">
          <w:pPr>
            <w:pStyle w:val="Code"/>
          </w:pPr>
        </w:pPrChange>
      </w:pPr>
      <w:r>
        <w:t xml:space="preserve">&lt;Button </w:t>
      </w:r>
      <w:r w:rsidRPr="003C0A96">
        <w:rPr>
          <w:rPrChange w:id="138" w:author="Andrew Parsons" w:date="2008-06-20T14:46:00Z">
            <w:rPr>
              <w:color w:val="FF0000"/>
            </w:rPr>
          </w:rPrChange>
        </w:rPr>
        <w:t>Grid.Column</w:t>
      </w:r>
      <w:r>
        <w:t xml:space="preserve">="1" </w:t>
      </w:r>
      <w:r w:rsidRPr="003C0A96">
        <w:rPr>
          <w:rPrChange w:id="139" w:author="Andrew Parsons" w:date="2008-06-20T14:46:00Z">
            <w:rPr>
              <w:color w:val="FF0000"/>
            </w:rPr>
          </w:rPrChange>
        </w:rPr>
        <w:t>Grid.Row</w:t>
      </w:r>
      <w:r>
        <w:t xml:space="preserve">="2" x:Name="button1" </w:t>
      </w:r>
    </w:p>
    <w:p w:rsidR="00000000" w:rsidRDefault="00FA11F6">
      <w:pPr>
        <w:pStyle w:val="CodeExisting"/>
        <w:rPr>
          <w:ins w:id="140" w:author="Andrew Parsons" w:date="2008-06-20T14:46:00Z"/>
        </w:rPr>
        <w:pPrChange w:id="141" w:author="Andrew Parsons" w:date="2008-06-20T14:46:00Z">
          <w:pPr>
            <w:pStyle w:val="Code"/>
          </w:pPr>
        </w:pPrChange>
      </w:pPr>
      <w:ins w:id="142" w:author="Andrew Parsons" w:date="2008-06-20T14:46:00Z">
        <w:r>
          <w:t xml:space="preserve">   </w:t>
        </w:r>
      </w:ins>
      <w:r w:rsidR="003C0A96" w:rsidRPr="003C0A96">
        <w:rPr>
          <w:rPrChange w:id="143" w:author="Andrew Parsons" w:date="2008-06-20T14:46:00Z">
            <w:rPr>
              <w:color w:val="FF0000"/>
            </w:rPr>
          </w:rPrChange>
        </w:rPr>
        <w:t xml:space="preserve">Content="Submit" </w:t>
      </w:r>
    </w:p>
    <w:p w:rsidR="00000000" w:rsidRDefault="00FA11F6">
      <w:pPr>
        <w:pStyle w:val="Code"/>
        <w:rPr>
          <w:ins w:id="144" w:author="Andrew Parsons" w:date="2008-06-20T14:46:00Z"/>
        </w:rPr>
      </w:pPr>
      <w:ins w:id="145" w:author="Andrew Parsons" w:date="2008-06-20T14:46:00Z">
        <w:r>
          <w:t xml:space="preserve">   </w:t>
        </w:r>
      </w:ins>
      <w:r w:rsidR="003C0A96" w:rsidRPr="003C0A96">
        <w:rPr>
          <w:rPrChange w:id="146" w:author="Andrew Parsons" w:date="2008-06-20T14:46:00Z">
            <w:rPr>
              <w:color w:val="FF0000"/>
              <w:highlight w:val="yellow"/>
            </w:rPr>
          </w:rPrChange>
        </w:rPr>
        <w:t xml:space="preserve">Template="{StaticResource ReadifyButtonControlTemplate}" </w:t>
      </w:r>
    </w:p>
    <w:p w:rsidR="00000000" w:rsidRDefault="00FA11F6">
      <w:pPr>
        <w:pStyle w:val="CodeExisting"/>
        <w:pPrChange w:id="147" w:author="Andrew Parsons" w:date="2008-06-20T14:46:00Z">
          <w:pPr>
            <w:pStyle w:val="Code"/>
          </w:pPr>
        </w:pPrChange>
      </w:pPr>
      <w:ins w:id="148" w:author="Andrew Parsons" w:date="2008-06-20T14:46:00Z">
        <w:r>
          <w:t xml:space="preserve">   </w:t>
        </w:r>
      </w:ins>
      <w:r w:rsidR="003C0A96" w:rsidRPr="003C0A96">
        <w:rPr>
          <w:rPrChange w:id="149" w:author="Andrew Parsons" w:date="2008-06-20T14:46:00Z">
            <w:rPr>
              <w:color w:val="FF0000"/>
            </w:rPr>
          </w:rPrChange>
        </w:rPr>
        <w:t>Background="#FF9AFFD1" /&gt;</w:t>
      </w:r>
    </w:p>
    <w:p w:rsidR="00005BF1" w:rsidDel="00FA11F6" w:rsidRDefault="00005BF1" w:rsidP="00005BF1">
      <w:pPr>
        <w:pStyle w:val="ListParagraph"/>
        <w:numPr>
          <w:ilvl w:val="0"/>
          <w:numId w:val="18"/>
        </w:numPr>
        <w:spacing w:line="276" w:lineRule="auto"/>
        <w:rPr>
          <w:del w:id="150" w:author="Andrew Parsons" w:date="2008-06-20T14:46:00Z"/>
        </w:rPr>
      </w:pPr>
      <w:r>
        <w:t xml:space="preserve">Congratulations, you now have a FishButton. Something every </w:t>
      </w:r>
      <w:del w:id="151" w:author="Andrew Parsons" w:date="2008-06-20T14:46:00Z">
        <w:r w:rsidDel="00FA11F6">
          <w:delText xml:space="preserve">Business </w:delText>
        </w:r>
      </w:del>
      <w:ins w:id="152" w:author="Andrew Parsons" w:date="2008-06-20T14:46:00Z">
        <w:r w:rsidR="00FA11F6">
          <w:t xml:space="preserve">business </w:t>
        </w:r>
      </w:ins>
      <w:r>
        <w:t>app needs!</w:t>
      </w:r>
    </w:p>
    <w:p w:rsidR="00000000" w:rsidRDefault="00FA11F6">
      <w:pPr>
        <w:pStyle w:val="ListParagraph"/>
        <w:numPr>
          <w:ilvl w:val="0"/>
          <w:numId w:val="18"/>
        </w:numPr>
        <w:spacing w:line="276" w:lineRule="auto"/>
        <w:pPrChange w:id="153" w:author="Andrew Parsons" w:date="2008-06-20T14:46:00Z">
          <w:pPr>
            <w:pStyle w:val="ListParagraph"/>
          </w:pPr>
        </w:pPrChange>
      </w:pPr>
      <w:ins w:id="154" w:author="Andrew Parsons" w:date="2008-06-20T14:46:00Z">
        <w:r>
          <w:t xml:space="preserve"> </w:t>
        </w:r>
      </w:ins>
      <w:r w:rsidR="00005BF1">
        <w:t>But this demonstrates how you can change a button to look like anything that you want.</w:t>
      </w:r>
    </w:p>
    <w:p w:rsidR="00005BF1" w:rsidDel="00FA11F6" w:rsidRDefault="00005BF1">
      <w:pPr>
        <w:rPr>
          <w:del w:id="155" w:author="Andrew Parsons" w:date="2008-06-20T14:47:00Z"/>
          <w:rFonts w:ascii="Myriad Pro" w:eastAsiaTheme="majorEastAsia" w:hAnsi="Myriad Pro" w:cstheme="majorBidi"/>
          <w:b/>
          <w:bCs/>
          <w:color w:val="758C5A" w:themeColor="accent2" w:themeShade="BF"/>
          <w:sz w:val="22"/>
          <w:szCs w:val="22"/>
          <w:lang w:val="en-AU"/>
        </w:rPr>
      </w:pPr>
      <w:del w:id="156" w:author="Andrew Parsons" w:date="2008-06-20T14:47:00Z">
        <w:r w:rsidDel="00FA11F6">
          <w:rPr>
            <w:lang w:val="en-AU"/>
          </w:rPr>
          <w:br w:type="page"/>
        </w:r>
      </w:del>
    </w:p>
    <w:p w:rsidR="00000000" w:rsidRDefault="00E10D51">
      <w:pPr>
        <w:pStyle w:val="Heading2"/>
        <w:rPr>
          <w:lang w:val="en-AU"/>
        </w:rPr>
      </w:pPr>
      <w:r w:rsidRPr="005B3AD8">
        <w:rPr>
          <w:lang w:val="en-AU"/>
        </w:rPr>
        <w:t>Exercise 2</w:t>
      </w:r>
    </w:p>
    <w:p w:rsidR="00F4000C" w:rsidRDefault="00F4000C" w:rsidP="00F4000C">
      <w:r>
        <w:t>This exercise will demonstrate how we can add animation effects to our controls. We will demonstrate how this can be done by editing a resource dictionary, meaning that no changes to the main application window need to be made. We will then demonstrate how animation can be triggered through code.</w:t>
      </w:r>
    </w:p>
    <w:p w:rsidR="00F4000C" w:rsidRDefault="00F4000C" w:rsidP="00F4000C">
      <w:pPr>
        <w:pStyle w:val="Heading3"/>
      </w:pPr>
      <w:r>
        <w:t>Adding animation to the ProgressBar</w:t>
      </w:r>
    </w:p>
    <w:p w:rsidR="00F4000C" w:rsidRDefault="00F4000C" w:rsidP="00F4000C">
      <w:r>
        <w:t>We will start with a simple exercise of just animating the ProgressBar when the user places their mouse over it.</w:t>
      </w:r>
    </w:p>
    <w:p w:rsidR="00000000" w:rsidRDefault="00F4000C">
      <w:pPr>
        <w:pStyle w:val="ListParagraph"/>
        <w:numPr>
          <w:ilvl w:val="0"/>
          <w:numId w:val="19"/>
        </w:numPr>
        <w:spacing w:line="276" w:lineRule="auto"/>
        <w:rPr>
          <w:del w:id="157" w:author="Andrew Parsons" w:date="2008-06-20T14:47:00Z"/>
          <w:b/>
          <w:rPrChange w:id="158" w:author="Andrew Parsons" w:date="2008-06-20T14:47:00Z">
            <w:rPr>
              <w:del w:id="159" w:author="Andrew Parsons" w:date="2008-06-20T14:47:00Z"/>
            </w:rPr>
          </w:rPrChange>
        </w:rPr>
      </w:pPr>
      <w:r>
        <w:t xml:space="preserve">Open </w:t>
      </w:r>
      <w:ins w:id="160" w:author="Andrew Parsons" w:date="2008-06-20T14:47:00Z">
        <w:r w:rsidR="00FA11F6">
          <w:t>the Start project for Exercise 2.</w:t>
        </w:r>
      </w:ins>
      <w:del w:id="161" w:author="Andrew Parsons" w:date="2008-06-20T14:47:00Z">
        <w:r w:rsidDel="00FA11F6">
          <w:delText>Lab2\star</w:delText>
        </w:r>
      </w:del>
      <w:ins w:id="162" w:author="Andrew Parsons" w:date="2008-06-20T14:47:00Z">
        <w:r w:rsidR="00FA11F6">
          <w:t xml:space="preserve"> and edit </w:t>
        </w:r>
      </w:ins>
      <w:del w:id="163" w:author="Andrew Parsons" w:date="2008-06-20T14:47:00Z">
        <w:r w:rsidR="003C0A96" w:rsidRPr="003C0A96">
          <w:rPr>
            <w:b/>
            <w:rPrChange w:id="164" w:author="Andrew Parsons" w:date="2008-06-20T14:47:00Z">
              <w:rPr/>
            </w:rPrChange>
          </w:rPr>
          <w:delText>t</w:delText>
        </w:r>
      </w:del>
    </w:p>
    <w:p w:rsidR="00000000" w:rsidRDefault="003C0A96">
      <w:pPr>
        <w:pStyle w:val="ListParagraph"/>
        <w:numPr>
          <w:ilvl w:val="0"/>
          <w:numId w:val="19"/>
        </w:numPr>
        <w:spacing w:line="276" w:lineRule="auto"/>
      </w:pPr>
      <w:del w:id="165" w:author="Andrew Parsons" w:date="2008-06-20T14:47:00Z">
        <w:r w:rsidRPr="003C0A96">
          <w:rPr>
            <w:b/>
            <w:rPrChange w:id="166" w:author="Andrew Parsons" w:date="2008-06-20T14:47:00Z">
              <w:rPr/>
            </w:rPrChange>
          </w:rPr>
          <w:delText xml:space="preserve">Open the </w:delText>
        </w:r>
      </w:del>
      <w:r w:rsidRPr="003C0A96">
        <w:rPr>
          <w:b/>
          <w:rPrChange w:id="167" w:author="Andrew Parsons" w:date="2008-06-20T14:47:00Z">
            <w:rPr/>
          </w:rPrChange>
        </w:rPr>
        <w:t>ReadifyDictionary.Xaml</w:t>
      </w:r>
      <w:del w:id="168" w:author="Andrew Parsons" w:date="2008-06-20T14:47:00Z">
        <w:r w:rsidR="00F4000C" w:rsidDel="00FA11F6">
          <w:delText xml:space="preserve"> fil</w:delText>
        </w:r>
      </w:del>
      <w:ins w:id="169" w:author="Andrew Parsons" w:date="2008-06-20T14:47:00Z">
        <w:r w:rsidR="00FA11F6">
          <w:t>.</w:t>
        </w:r>
      </w:ins>
      <w:del w:id="170" w:author="Andrew Parsons" w:date="2008-06-20T14:47:00Z">
        <w:r w:rsidR="00F4000C" w:rsidDel="00FA11F6">
          <w:delText>e</w:delText>
        </w:r>
      </w:del>
    </w:p>
    <w:p w:rsidR="00F4000C" w:rsidRDefault="00F4000C" w:rsidP="00F4000C">
      <w:pPr>
        <w:pStyle w:val="ListParagraph"/>
        <w:numPr>
          <w:ilvl w:val="0"/>
          <w:numId w:val="19"/>
        </w:numPr>
        <w:spacing w:line="276" w:lineRule="auto"/>
      </w:pPr>
      <w:r>
        <w:t xml:space="preserve">Add a </w:t>
      </w:r>
      <w:r w:rsidR="003C0A96" w:rsidRPr="003C0A96">
        <w:rPr>
          <w:b/>
          <w:rPrChange w:id="171" w:author="Andrew Parsons" w:date="2008-06-20T14:47:00Z">
            <w:rPr/>
          </w:rPrChange>
        </w:rPr>
        <w:t>trigger</w:t>
      </w:r>
      <w:r>
        <w:t xml:space="preserve"> to the ProgressBar style. Do this by uncommenting the </w:t>
      </w:r>
      <w:r w:rsidR="003C0A96" w:rsidRPr="003C0A96">
        <w:rPr>
          <w:b/>
          <w:rPrChange w:id="172" w:author="Andrew Parsons" w:date="2008-06-20T14:48:00Z">
            <w:rPr/>
          </w:rPrChange>
        </w:rPr>
        <w:t>MouseEnter</w:t>
      </w:r>
      <w:r>
        <w:t xml:space="preserve"> block of XAML defined in the </w:t>
      </w:r>
      <w:del w:id="173" w:author="Andrew Parsons" w:date="2008-06-20T14:48:00Z">
        <w:r w:rsidDel="00FA11F6">
          <w:delText xml:space="preserve">the </w:delText>
        </w:r>
      </w:del>
      <w:r>
        <w:t>trigger block.</w:t>
      </w:r>
      <w:del w:id="174" w:author="Andrew Parsons" w:date="2008-06-20T14:48:00Z">
        <w:r w:rsidDel="00FA11F6">
          <w:br/>
        </w:r>
      </w:del>
      <w:ins w:id="175" w:author="Andrew Parsons" w:date="2008-06-20T14:48:00Z">
        <w:r w:rsidR="00FA11F6">
          <w:t xml:space="preserve"> </w:t>
        </w:r>
      </w:ins>
      <w:r>
        <w:t xml:space="preserve">The XAML code specifies that something should happen when the MouseEnter event happens. We then specify the actions which should happen, in this case it is to begin an animation. We change the thickness of the margin property to a value of 20 over </w:t>
      </w:r>
      <w:del w:id="176" w:author="Andrew Parsons" w:date="2008-06-20T14:48:00Z">
        <w:r w:rsidDel="00FA11F6">
          <w:delText xml:space="preserve">½ </w:delText>
        </w:r>
      </w:del>
      <w:ins w:id="177" w:author="Andrew Parsons" w:date="2008-06-20T14:48:00Z">
        <w:r w:rsidR="00FA11F6">
          <w:t xml:space="preserve">half </w:t>
        </w:r>
      </w:ins>
      <w:r>
        <w:t>a second.</w:t>
      </w:r>
    </w:p>
    <w:p w:rsidR="00F4000C" w:rsidRDefault="00F4000C" w:rsidP="00F4000C">
      <w:pPr>
        <w:pStyle w:val="ListParagraph"/>
        <w:numPr>
          <w:ilvl w:val="0"/>
          <w:numId w:val="19"/>
        </w:numPr>
        <w:spacing w:line="276" w:lineRule="auto"/>
      </w:pPr>
      <w:r>
        <w:t xml:space="preserve">Run the program and check that the ProgressBar now contracts when the mouse is placed over it. </w:t>
      </w:r>
      <w:del w:id="178" w:author="Andrew Parsons" w:date="2008-06-20T14:48:00Z">
        <w:r w:rsidDel="00FA11F6">
          <w:br/>
        </w:r>
      </w:del>
      <w:ins w:id="179" w:author="Andrew Parsons" w:date="2008-06-20T14:48:00Z">
        <w:r w:rsidR="00FA11F6">
          <w:t xml:space="preserve"> </w:t>
        </w:r>
      </w:ins>
      <w:r>
        <w:t xml:space="preserve">There is one problem here, the control shrinks but </w:t>
      </w:r>
      <w:r>
        <w:lastRenderedPageBreak/>
        <w:t xml:space="preserve">does not return to its original size! We need to add a </w:t>
      </w:r>
      <w:r w:rsidR="003C0A96" w:rsidRPr="003C0A96">
        <w:rPr>
          <w:b/>
          <w:rPrChange w:id="180" w:author="Andrew Parsons" w:date="2008-06-20T14:48:00Z">
            <w:rPr/>
          </w:rPrChange>
        </w:rPr>
        <w:t>MouseLeave</w:t>
      </w:r>
      <w:r>
        <w:t xml:space="preserve"> event to revert the property back to the original value.</w:t>
      </w:r>
    </w:p>
    <w:p w:rsidR="00F4000C" w:rsidRDefault="00F4000C" w:rsidP="00F4000C">
      <w:pPr>
        <w:pStyle w:val="ListParagraph"/>
        <w:numPr>
          <w:ilvl w:val="0"/>
          <w:numId w:val="19"/>
        </w:numPr>
        <w:spacing w:line="276" w:lineRule="auto"/>
      </w:pPr>
      <w:r>
        <w:t xml:space="preserve">Add the MouseLeave event to the ProgressBar. Uncomment the MouseLeave XAML block inside the </w:t>
      </w:r>
      <w:r w:rsidR="003C0A96" w:rsidRPr="003C0A96">
        <w:rPr>
          <w:b/>
          <w:rPrChange w:id="181" w:author="Andrew Parsons" w:date="2008-06-20T14:49:00Z">
            <w:rPr/>
          </w:rPrChange>
        </w:rPr>
        <w:t>&lt;Style.Triggers&gt;</w:t>
      </w:r>
      <w:r>
        <w:t xml:space="preserve"> element</w:t>
      </w:r>
      <w:r>
        <w:br/>
        <w:t xml:space="preserve">This animation targets the Margin property again, and will </w:t>
      </w:r>
      <w:del w:id="182" w:author="Andrew Parsons" w:date="2008-06-20T14:49:00Z">
        <w:r w:rsidDel="00FA11F6">
          <w:delText xml:space="preserve">happen </w:delText>
        </w:r>
      </w:del>
      <w:ins w:id="183" w:author="Andrew Parsons" w:date="2008-06-20T14:49:00Z">
        <w:r w:rsidR="00FA11F6">
          <w:t xml:space="preserve">take place </w:t>
        </w:r>
      </w:ins>
      <w:r>
        <w:t xml:space="preserve">over </w:t>
      </w:r>
      <w:ins w:id="184" w:author="Andrew Parsons" w:date="2008-06-20T14:49:00Z">
        <w:r w:rsidR="00FA11F6">
          <w:t xml:space="preserve">the course of </w:t>
        </w:r>
      </w:ins>
      <w:del w:id="185" w:author="Andrew Parsons" w:date="2008-06-20T14:49:00Z">
        <w:r w:rsidDel="00FA11F6">
          <w:delText xml:space="preserve">a duration of 1 </w:delText>
        </w:r>
      </w:del>
      <w:ins w:id="186" w:author="Andrew Parsons" w:date="2008-06-20T14:49:00Z">
        <w:r w:rsidR="00FA11F6">
          <w:t xml:space="preserve">one </w:t>
        </w:r>
      </w:ins>
      <w:r>
        <w:t>second. Notice that there isn’t a “To” value set. Since this was omitted, the animation will return the control to its original value.</w:t>
      </w:r>
    </w:p>
    <w:p w:rsidR="00F4000C" w:rsidRDefault="00F4000C" w:rsidP="00F4000C">
      <w:pPr>
        <w:pStyle w:val="Heading3"/>
      </w:pPr>
      <w:r>
        <w:t>Animating the Label Control</w:t>
      </w:r>
    </w:p>
    <w:p w:rsidR="00F4000C" w:rsidRDefault="00F4000C" w:rsidP="00F4000C">
      <w:r>
        <w:t>This time we will animate the Label control when a user places their cursor over it. We will change the gradient colour of one of the points.</w:t>
      </w:r>
    </w:p>
    <w:p w:rsidR="00F4000C" w:rsidRDefault="00F4000C" w:rsidP="00F4000C">
      <w:pPr>
        <w:pStyle w:val="ListParagraph"/>
        <w:numPr>
          <w:ilvl w:val="0"/>
          <w:numId w:val="19"/>
        </w:numPr>
        <w:spacing w:line="276" w:lineRule="auto"/>
      </w:pPr>
      <w:r>
        <w:t xml:space="preserve">In the ReadifyDictionary.Xaml file uncomment the </w:t>
      </w:r>
      <w:r w:rsidR="003C0A96" w:rsidRPr="003C0A96">
        <w:rPr>
          <w:b/>
          <w:rPrChange w:id="187" w:author="Andrew Parsons" w:date="2008-06-20T14:49:00Z">
            <w:rPr/>
          </w:rPrChange>
        </w:rPr>
        <w:t>&lt;Style.Triggers&gt;</w:t>
      </w:r>
      <w:r>
        <w:t xml:space="preserve"> block inside the Label style.</w:t>
      </w:r>
      <w:ins w:id="188" w:author="Andrew Parsons" w:date="2008-06-20T14:49:00Z">
        <w:r w:rsidR="00FA11F6">
          <w:t xml:space="preserve"> </w:t>
        </w:r>
      </w:ins>
      <w:del w:id="189" w:author="Andrew Parsons" w:date="2008-06-20T14:49:00Z">
        <w:r w:rsidDel="00FA11F6">
          <w:br/>
        </w:r>
      </w:del>
      <w:r>
        <w:t xml:space="preserve">Here we are doing a similar set of tasks as last time; </w:t>
      </w:r>
      <w:del w:id="190" w:author="Andrew Parsons" w:date="2008-06-20T14:49:00Z">
        <w:r w:rsidDel="00FA11F6">
          <w:delText xml:space="preserve">2 </w:delText>
        </w:r>
      </w:del>
      <w:ins w:id="191" w:author="Andrew Parsons" w:date="2008-06-20T14:49:00Z">
        <w:r w:rsidR="00FA11F6">
          <w:t xml:space="preserve">two </w:t>
        </w:r>
      </w:ins>
      <w:del w:id="192" w:author="Andrew Parsons" w:date="2008-06-20T14:49:00Z">
        <w:r w:rsidDel="00FA11F6">
          <w:delText>E</w:delText>
        </w:r>
      </w:del>
      <w:ins w:id="193" w:author="Andrew Parsons" w:date="2008-06-20T14:49:00Z">
        <w:r w:rsidR="00FA11F6">
          <w:t>e</w:t>
        </w:r>
      </w:ins>
      <w:r>
        <w:t xml:space="preserve">vent triggers (MouseEnter/Leave) and changing the value and then returning it to its original value. The only tricky thing is that this time we are modifying a colour so we need to use </w:t>
      </w:r>
      <w:r w:rsidR="003C0A96" w:rsidRPr="003C0A96">
        <w:rPr>
          <w:b/>
          <w:rPrChange w:id="194" w:author="Andrew Parsons" w:date="2008-06-20T14:49:00Z">
            <w:rPr/>
          </w:rPrChange>
        </w:rPr>
        <w:t>ColorAnimation</w:t>
      </w:r>
      <w:r>
        <w:t xml:space="preserve"> this time. Also notice that the property we are modifying is one of the points of the gradient. Now when the mouse is moved over one of the labels, the colours will change and fade in and out of the transition.</w:t>
      </w:r>
    </w:p>
    <w:p w:rsidR="00F4000C" w:rsidRDefault="00F4000C" w:rsidP="00F4000C">
      <w:pPr>
        <w:pStyle w:val="Heading3"/>
      </w:pPr>
      <w:r>
        <w:t>Animating the FishButton</w:t>
      </w:r>
    </w:p>
    <w:p w:rsidR="00F4000C" w:rsidRPr="00D903A7" w:rsidRDefault="00F4000C" w:rsidP="00F4000C">
      <w:r>
        <w:t>The FishButton will now be upgraded to Hypno fish!</w:t>
      </w:r>
    </w:p>
    <w:p w:rsidR="00F4000C" w:rsidRDefault="00F4000C" w:rsidP="00F4000C">
      <w:pPr>
        <w:pStyle w:val="ListParagraph"/>
        <w:numPr>
          <w:ilvl w:val="0"/>
          <w:numId w:val="19"/>
        </w:numPr>
        <w:spacing w:line="276" w:lineRule="auto"/>
      </w:pPr>
      <w:r>
        <w:t>Open ReadifyButtonDictio</w:t>
      </w:r>
      <w:del w:id="195" w:author="Andrew Parsons" w:date="2008-06-20T14:50:00Z">
        <w:r w:rsidDel="00FA11F6">
          <w:delText>i</w:delText>
        </w:r>
      </w:del>
      <w:r>
        <w:t>nary.xaml (because the fishbutton is defined in there)</w:t>
      </w:r>
    </w:p>
    <w:p w:rsidR="00F4000C" w:rsidRDefault="00F4000C" w:rsidP="00F4000C">
      <w:pPr>
        <w:pStyle w:val="ListParagraph"/>
        <w:numPr>
          <w:ilvl w:val="0"/>
          <w:numId w:val="19"/>
        </w:numPr>
        <w:spacing w:line="276" w:lineRule="auto"/>
      </w:pPr>
      <w:r>
        <w:t xml:space="preserve">Uncomment the animation block defined in </w:t>
      </w:r>
      <w:del w:id="196" w:author="Andrew Parsons" w:date="2008-06-20T14:50:00Z">
        <w:r w:rsidR="003C0A96" w:rsidRPr="003C0A96">
          <w:rPr>
            <w:b/>
            <w:rPrChange w:id="197" w:author="Andrew Parsons" w:date="2008-06-20T14:50:00Z">
              <w:rPr>
                <w:rStyle w:val="CodeBlockChar"/>
              </w:rPr>
            </w:rPrChange>
          </w:rPr>
          <w:delText>&lt;</w:delText>
        </w:r>
      </w:del>
      <w:ins w:id="198" w:author="Andrew Parsons" w:date="2008-06-20T14:50:00Z">
        <w:r w:rsidR="003C0A96" w:rsidRPr="003C0A96">
          <w:rPr>
            <w:b/>
            <w:rPrChange w:id="199" w:author="Andrew Parsons" w:date="2008-06-20T14:50:00Z">
              <w:rPr>
                <w:rStyle w:val="CodeBlockChar"/>
              </w:rPr>
            </w:rPrChange>
          </w:rPr>
          <w:t>&lt;</w:t>
        </w:r>
      </w:ins>
      <w:r w:rsidR="003C0A96" w:rsidRPr="003C0A96">
        <w:rPr>
          <w:b/>
          <w:rPrChange w:id="200" w:author="Andrew Parsons" w:date="2008-06-20T14:50:00Z">
            <w:rPr>
              <w:rStyle w:val="CodeBlockChar"/>
            </w:rPr>
          </w:rPrChange>
        </w:rPr>
        <w:t>ControlTemplate.Triggers&gt;</w:t>
      </w:r>
      <w:del w:id="201" w:author="Andrew Parsons" w:date="2008-06-20T14:50:00Z">
        <w:r w:rsidR="003C0A96" w:rsidRPr="003C0A96">
          <w:rPr>
            <w:rPrChange w:id="202" w:author="Andrew Parsons" w:date="2008-06-20T14:50:00Z">
              <w:rPr>
                <w:rStyle w:val="CodeBlockChar"/>
              </w:rPr>
            </w:rPrChange>
          </w:rPr>
          <w:br/>
        </w:r>
      </w:del>
      <w:ins w:id="203" w:author="Andrew Parsons" w:date="2008-06-20T14:50:00Z">
        <w:r w:rsidR="003C0A96" w:rsidRPr="003C0A96">
          <w:rPr>
            <w:rPrChange w:id="204" w:author="Andrew Parsons" w:date="2008-06-20T14:50:00Z">
              <w:rPr>
                <w:rFonts w:ascii="Courier New" w:hAnsi="Courier New" w:cs="Courier New"/>
                <w:noProof/>
                <w:szCs w:val="24"/>
                <w:lang w:val="en-AU" w:eastAsia="zh-CN" w:bidi="ar-SA"/>
              </w:rPr>
            </w:rPrChange>
          </w:rPr>
          <w:t xml:space="preserve">. </w:t>
        </w:r>
      </w:ins>
      <w:r w:rsidR="003C0A96" w:rsidRPr="003C0A96">
        <w:rPr>
          <w:rPrChange w:id="205" w:author="Andrew Parsons" w:date="2008-06-20T14:50:00Z">
            <w:rPr>
              <w:rFonts w:ascii="Courier New" w:hAnsi="Courier New" w:cs="Courier New"/>
              <w:noProof/>
              <w:szCs w:val="24"/>
              <w:lang w:val="en-AU" w:eastAsia="zh-CN" w:bidi="ar-SA"/>
            </w:rPr>
          </w:rPrChange>
        </w:rPr>
        <w:t>The Fill colour of the ellipse is</w:t>
      </w:r>
      <w:r>
        <w:t xml:space="preserve"> changed but is taken through a number of transitions.</w:t>
      </w:r>
    </w:p>
    <w:p w:rsidR="00F4000C" w:rsidRDefault="00F4000C" w:rsidP="00F4000C">
      <w:pPr>
        <w:pStyle w:val="Heading3"/>
      </w:pPr>
      <w:r>
        <w:t>Animating an entire window from code</w:t>
      </w:r>
    </w:p>
    <w:p w:rsidR="00F4000C" w:rsidRDefault="00F4000C" w:rsidP="00F4000C">
      <w:r>
        <w:t>This time we will invoke an animation from code. We will animate the base grid object which all the other controls are nested inside to shake wildly if there was a validation error.</w:t>
      </w:r>
    </w:p>
    <w:p w:rsidR="00F4000C" w:rsidRDefault="00F4000C" w:rsidP="00F4000C">
      <w:pPr>
        <w:pStyle w:val="ListParagraph"/>
        <w:numPr>
          <w:ilvl w:val="0"/>
          <w:numId w:val="19"/>
        </w:numPr>
        <w:spacing w:line="276" w:lineRule="auto"/>
      </w:pPr>
      <w:r>
        <w:t>Open Window1.Xaml</w:t>
      </w:r>
      <w:ins w:id="206" w:author="Andrew Parsons" w:date="2008-06-20T14:50:00Z">
        <w:r w:rsidR="00FA11F6">
          <w:t>.</w:t>
        </w:r>
      </w:ins>
    </w:p>
    <w:p w:rsidR="00F4000C" w:rsidRDefault="00F4000C" w:rsidP="00F4000C">
      <w:pPr>
        <w:pStyle w:val="ListParagraph"/>
        <w:numPr>
          <w:ilvl w:val="0"/>
          <w:numId w:val="19"/>
        </w:numPr>
        <w:spacing w:line="276" w:lineRule="auto"/>
      </w:pPr>
      <w:r>
        <w:t xml:space="preserve">Update the definition of the root grid. This specifies a </w:t>
      </w:r>
      <w:r w:rsidR="003C0A96" w:rsidRPr="003C0A96">
        <w:rPr>
          <w:b/>
          <w:rPrChange w:id="207" w:author="Andrew Parsons" w:date="2008-06-20T14:50:00Z">
            <w:rPr>
              <w:rFonts w:ascii="Courier New" w:hAnsi="Courier New" w:cs="Courier New"/>
              <w:noProof/>
              <w:szCs w:val="24"/>
              <w:lang w:val="en-AU" w:eastAsia="zh-CN" w:bidi="ar-SA"/>
            </w:rPr>
          </w:rPrChange>
        </w:rPr>
        <w:t>RenderTransform</w:t>
      </w:r>
      <w:r>
        <w:t xml:space="preserve"> which can be used to modify the control as we need. (in this case, we will be modifying the </w:t>
      </w:r>
      <w:r w:rsidR="003C0A96" w:rsidRPr="003C0A96">
        <w:rPr>
          <w:b/>
          <w:rPrChange w:id="208" w:author="Andrew Parsons" w:date="2008-06-20T14:50:00Z">
            <w:rPr>
              <w:rFonts w:ascii="Courier New" w:hAnsi="Courier New" w:cs="Courier New"/>
              <w:noProof/>
              <w:szCs w:val="24"/>
              <w:lang w:val="en-AU" w:eastAsia="zh-CN" w:bidi="ar-SA"/>
            </w:rPr>
          </w:rPrChange>
        </w:rPr>
        <w:t>RotateTransform</w:t>
      </w:r>
      <w:r>
        <w:t>)</w:t>
      </w:r>
    </w:p>
    <w:p w:rsidR="00000000" w:rsidRDefault="003C0A96">
      <w:pPr>
        <w:pStyle w:val="Code"/>
      </w:pPr>
      <w:r w:rsidRPr="003C0A96">
        <w:rPr>
          <w:rPrChange w:id="209" w:author="Andrew Parsons" w:date="2008-06-20T14:51:00Z">
            <w:rPr>
              <w:rFonts w:ascii="Courier New" w:hAnsi="Courier New"/>
              <w:sz w:val="24"/>
              <w:szCs w:val="24"/>
            </w:rPr>
          </w:rPrChange>
        </w:rPr>
        <w:t>&lt;Grid RenderTransformOrigin="0.5,0.5" x:Name="grid"&gt;</w:t>
      </w:r>
    </w:p>
    <w:p w:rsidR="00000000" w:rsidRDefault="003C0A96">
      <w:pPr>
        <w:pStyle w:val="Code"/>
      </w:pPr>
      <w:del w:id="210" w:author="Andrew Parsons" w:date="2008-06-20T14:51:00Z">
        <w:r w:rsidRPr="003C0A96">
          <w:rPr>
            <w:rPrChange w:id="211" w:author="Andrew Parsons" w:date="2008-06-20T14:51:00Z">
              <w:rPr>
                <w:rFonts w:ascii="Courier New" w:hAnsi="Courier New"/>
                <w:color w:val="A31515"/>
                <w:sz w:val="24"/>
                <w:szCs w:val="24"/>
              </w:rPr>
            </w:rPrChange>
          </w:rPr>
          <w:tab/>
        </w:r>
      </w:del>
      <w:ins w:id="212" w:author="Andrew Parsons" w:date="2008-06-20T14:51:00Z">
        <w:r w:rsidR="00FA11F6">
          <w:t xml:space="preserve">    </w:t>
        </w:r>
      </w:ins>
      <w:r w:rsidRPr="003C0A96">
        <w:rPr>
          <w:rPrChange w:id="213" w:author="Andrew Parsons" w:date="2008-06-20T14:51:00Z">
            <w:rPr>
              <w:rFonts w:ascii="Courier New" w:hAnsi="Courier New"/>
              <w:sz w:val="24"/>
              <w:szCs w:val="24"/>
            </w:rPr>
          </w:rPrChange>
        </w:rPr>
        <w:t>&lt;Grid.RenderTransform&gt;</w:t>
      </w:r>
    </w:p>
    <w:p w:rsidR="00000000" w:rsidRDefault="003C0A96">
      <w:pPr>
        <w:pStyle w:val="Code"/>
      </w:pPr>
      <w:del w:id="214" w:author="Andrew Parsons" w:date="2008-06-20T14:51:00Z">
        <w:r w:rsidRPr="003C0A96">
          <w:rPr>
            <w:rPrChange w:id="215" w:author="Andrew Parsons" w:date="2008-06-20T14:51:00Z">
              <w:rPr>
                <w:rFonts w:ascii="Courier New" w:hAnsi="Courier New"/>
                <w:color w:val="A31515"/>
                <w:sz w:val="24"/>
                <w:szCs w:val="24"/>
              </w:rPr>
            </w:rPrChange>
          </w:rPr>
          <w:tab/>
        </w:r>
      </w:del>
      <w:ins w:id="216" w:author="Andrew Parsons" w:date="2008-06-20T14:51:00Z">
        <w:r w:rsidR="00FA11F6">
          <w:t xml:space="preserve">    </w:t>
        </w:r>
      </w:ins>
      <w:del w:id="217" w:author="Andrew Parsons" w:date="2008-06-20T14:51:00Z">
        <w:r w:rsidRPr="003C0A96">
          <w:rPr>
            <w:rPrChange w:id="218" w:author="Andrew Parsons" w:date="2008-06-20T14:51:00Z">
              <w:rPr>
                <w:rFonts w:ascii="Courier New" w:hAnsi="Courier New"/>
                <w:color w:val="A31515"/>
                <w:sz w:val="24"/>
                <w:szCs w:val="24"/>
              </w:rPr>
            </w:rPrChange>
          </w:rPr>
          <w:tab/>
        </w:r>
      </w:del>
      <w:ins w:id="219" w:author="Andrew Parsons" w:date="2008-06-20T14:51:00Z">
        <w:r w:rsidR="00FA11F6">
          <w:t xml:space="preserve">    </w:t>
        </w:r>
      </w:ins>
      <w:r w:rsidRPr="003C0A96">
        <w:rPr>
          <w:rPrChange w:id="220" w:author="Andrew Parsons" w:date="2008-06-20T14:51:00Z">
            <w:rPr>
              <w:rFonts w:ascii="Courier New" w:hAnsi="Courier New"/>
              <w:sz w:val="24"/>
              <w:szCs w:val="24"/>
            </w:rPr>
          </w:rPrChange>
        </w:rPr>
        <w:t>&lt;TransformGroup&gt;</w:t>
      </w:r>
    </w:p>
    <w:p w:rsidR="00000000" w:rsidRDefault="003C0A96">
      <w:pPr>
        <w:pStyle w:val="Code"/>
      </w:pPr>
      <w:del w:id="221" w:author="Andrew Parsons" w:date="2008-06-20T14:51:00Z">
        <w:r w:rsidRPr="003C0A96">
          <w:rPr>
            <w:rPrChange w:id="222" w:author="Andrew Parsons" w:date="2008-06-20T14:51:00Z">
              <w:rPr>
                <w:rFonts w:ascii="Courier New" w:hAnsi="Courier New"/>
                <w:color w:val="A31515"/>
                <w:sz w:val="24"/>
                <w:szCs w:val="24"/>
              </w:rPr>
            </w:rPrChange>
          </w:rPr>
          <w:lastRenderedPageBreak/>
          <w:tab/>
        </w:r>
      </w:del>
      <w:ins w:id="223" w:author="Andrew Parsons" w:date="2008-06-20T14:51:00Z">
        <w:r w:rsidR="00FA11F6">
          <w:t xml:space="preserve">    </w:t>
        </w:r>
      </w:ins>
      <w:del w:id="224" w:author="Andrew Parsons" w:date="2008-06-20T14:51:00Z">
        <w:r w:rsidRPr="003C0A96">
          <w:rPr>
            <w:rPrChange w:id="225" w:author="Andrew Parsons" w:date="2008-06-20T14:51:00Z">
              <w:rPr>
                <w:rFonts w:ascii="Courier New" w:hAnsi="Courier New"/>
                <w:color w:val="A31515"/>
                <w:sz w:val="24"/>
                <w:szCs w:val="24"/>
              </w:rPr>
            </w:rPrChange>
          </w:rPr>
          <w:tab/>
        </w:r>
      </w:del>
      <w:ins w:id="226" w:author="Andrew Parsons" w:date="2008-06-20T14:51:00Z">
        <w:r w:rsidR="00FA11F6">
          <w:t xml:space="preserve">    </w:t>
        </w:r>
      </w:ins>
      <w:del w:id="227" w:author="Andrew Parsons" w:date="2008-06-20T14:51:00Z">
        <w:r w:rsidRPr="003C0A96">
          <w:rPr>
            <w:rPrChange w:id="228" w:author="Andrew Parsons" w:date="2008-06-20T14:51:00Z">
              <w:rPr>
                <w:rFonts w:ascii="Courier New" w:hAnsi="Courier New"/>
                <w:color w:val="A31515"/>
                <w:sz w:val="24"/>
                <w:szCs w:val="24"/>
              </w:rPr>
            </w:rPrChange>
          </w:rPr>
          <w:tab/>
        </w:r>
      </w:del>
      <w:ins w:id="229" w:author="Andrew Parsons" w:date="2008-06-20T14:51:00Z">
        <w:r w:rsidR="00FA11F6">
          <w:t xml:space="preserve">    </w:t>
        </w:r>
      </w:ins>
      <w:r w:rsidRPr="003C0A96">
        <w:rPr>
          <w:rPrChange w:id="230" w:author="Andrew Parsons" w:date="2008-06-20T14:51:00Z">
            <w:rPr>
              <w:rFonts w:ascii="Courier New" w:hAnsi="Courier New"/>
              <w:sz w:val="24"/>
              <w:szCs w:val="24"/>
            </w:rPr>
          </w:rPrChange>
        </w:rPr>
        <w:t>&lt;ScaleTransform ScaleX="1" ScaleY="1"/&gt;</w:t>
      </w:r>
    </w:p>
    <w:p w:rsidR="00000000" w:rsidRDefault="003C0A96">
      <w:pPr>
        <w:pStyle w:val="Code"/>
      </w:pPr>
      <w:del w:id="231" w:author="Andrew Parsons" w:date="2008-06-20T14:51:00Z">
        <w:r w:rsidRPr="003C0A96">
          <w:rPr>
            <w:rPrChange w:id="232" w:author="Andrew Parsons" w:date="2008-06-20T14:51:00Z">
              <w:rPr>
                <w:rFonts w:ascii="Courier New" w:hAnsi="Courier New"/>
                <w:color w:val="A31515"/>
                <w:sz w:val="24"/>
                <w:szCs w:val="24"/>
              </w:rPr>
            </w:rPrChange>
          </w:rPr>
          <w:tab/>
        </w:r>
      </w:del>
      <w:ins w:id="233" w:author="Andrew Parsons" w:date="2008-06-20T14:51:00Z">
        <w:r w:rsidR="00FA11F6">
          <w:t xml:space="preserve">    </w:t>
        </w:r>
      </w:ins>
      <w:del w:id="234" w:author="Andrew Parsons" w:date="2008-06-20T14:51:00Z">
        <w:r w:rsidRPr="003C0A96">
          <w:rPr>
            <w:rPrChange w:id="235" w:author="Andrew Parsons" w:date="2008-06-20T14:51:00Z">
              <w:rPr>
                <w:rFonts w:ascii="Courier New" w:hAnsi="Courier New"/>
                <w:color w:val="A31515"/>
                <w:sz w:val="24"/>
                <w:szCs w:val="24"/>
              </w:rPr>
            </w:rPrChange>
          </w:rPr>
          <w:tab/>
        </w:r>
      </w:del>
      <w:ins w:id="236" w:author="Andrew Parsons" w:date="2008-06-20T14:51:00Z">
        <w:r w:rsidR="00FA11F6">
          <w:t xml:space="preserve">    </w:t>
        </w:r>
      </w:ins>
      <w:del w:id="237" w:author="Andrew Parsons" w:date="2008-06-20T14:51:00Z">
        <w:r w:rsidRPr="003C0A96">
          <w:rPr>
            <w:rPrChange w:id="238" w:author="Andrew Parsons" w:date="2008-06-20T14:51:00Z">
              <w:rPr>
                <w:rFonts w:ascii="Courier New" w:hAnsi="Courier New"/>
                <w:color w:val="A31515"/>
                <w:sz w:val="24"/>
                <w:szCs w:val="24"/>
              </w:rPr>
            </w:rPrChange>
          </w:rPr>
          <w:tab/>
        </w:r>
      </w:del>
      <w:ins w:id="239" w:author="Andrew Parsons" w:date="2008-06-20T14:51:00Z">
        <w:r w:rsidR="00FA11F6">
          <w:t xml:space="preserve">    </w:t>
        </w:r>
      </w:ins>
      <w:r w:rsidRPr="003C0A96">
        <w:rPr>
          <w:rPrChange w:id="240" w:author="Andrew Parsons" w:date="2008-06-20T14:51:00Z">
            <w:rPr>
              <w:rFonts w:ascii="Courier New" w:hAnsi="Courier New"/>
              <w:sz w:val="24"/>
              <w:szCs w:val="24"/>
            </w:rPr>
          </w:rPrChange>
        </w:rPr>
        <w:t>&lt;SkewTransform AngleX="0" AngleY="0"/&gt;</w:t>
      </w:r>
    </w:p>
    <w:p w:rsidR="00000000" w:rsidRDefault="003C0A96">
      <w:pPr>
        <w:pStyle w:val="Code"/>
      </w:pPr>
      <w:del w:id="241" w:author="Andrew Parsons" w:date="2008-06-20T14:51:00Z">
        <w:r w:rsidRPr="003C0A96">
          <w:rPr>
            <w:rPrChange w:id="242" w:author="Andrew Parsons" w:date="2008-06-20T14:51:00Z">
              <w:rPr>
                <w:rFonts w:ascii="Courier New" w:hAnsi="Courier New"/>
                <w:color w:val="A31515"/>
                <w:sz w:val="24"/>
                <w:szCs w:val="24"/>
              </w:rPr>
            </w:rPrChange>
          </w:rPr>
          <w:tab/>
        </w:r>
      </w:del>
      <w:ins w:id="243" w:author="Andrew Parsons" w:date="2008-06-20T14:51:00Z">
        <w:r w:rsidR="00FA11F6">
          <w:t xml:space="preserve">    </w:t>
        </w:r>
      </w:ins>
      <w:del w:id="244" w:author="Andrew Parsons" w:date="2008-06-20T14:51:00Z">
        <w:r w:rsidRPr="003C0A96">
          <w:rPr>
            <w:rPrChange w:id="245" w:author="Andrew Parsons" w:date="2008-06-20T14:51:00Z">
              <w:rPr>
                <w:rFonts w:ascii="Courier New" w:hAnsi="Courier New"/>
                <w:color w:val="A31515"/>
                <w:sz w:val="24"/>
                <w:szCs w:val="24"/>
              </w:rPr>
            </w:rPrChange>
          </w:rPr>
          <w:tab/>
        </w:r>
      </w:del>
      <w:ins w:id="246" w:author="Andrew Parsons" w:date="2008-06-20T14:51:00Z">
        <w:r w:rsidR="00FA11F6">
          <w:t xml:space="preserve">    </w:t>
        </w:r>
      </w:ins>
      <w:del w:id="247" w:author="Andrew Parsons" w:date="2008-06-20T14:51:00Z">
        <w:r w:rsidRPr="003C0A96">
          <w:rPr>
            <w:rPrChange w:id="248" w:author="Andrew Parsons" w:date="2008-06-20T14:51:00Z">
              <w:rPr>
                <w:rFonts w:ascii="Courier New" w:hAnsi="Courier New"/>
                <w:color w:val="A31515"/>
                <w:sz w:val="24"/>
                <w:szCs w:val="24"/>
              </w:rPr>
            </w:rPrChange>
          </w:rPr>
          <w:tab/>
        </w:r>
      </w:del>
      <w:ins w:id="249" w:author="Andrew Parsons" w:date="2008-06-20T14:51:00Z">
        <w:r w:rsidR="00FA11F6">
          <w:t xml:space="preserve">    </w:t>
        </w:r>
      </w:ins>
      <w:r w:rsidRPr="003C0A96">
        <w:rPr>
          <w:rPrChange w:id="250" w:author="Andrew Parsons" w:date="2008-06-20T14:51:00Z">
            <w:rPr>
              <w:rFonts w:ascii="Courier New" w:hAnsi="Courier New"/>
              <w:sz w:val="24"/>
              <w:szCs w:val="24"/>
            </w:rPr>
          </w:rPrChange>
        </w:rPr>
        <w:t>&lt;RotateTransform Angle="0"/&gt;</w:t>
      </w:r>
    </w:p>
    <w:p w:rsidR="00000000" w:rsidRDefault="003C0A96">
      <w:pPr>
        <w:pStyle w:val="Code"/>
      </w:pPr>
      <w:del w:id="251" w:author="Andrew Parsons" w:date="2008-06-20T14:51:00Z">
        <w:r w:rsidRPr="003C0A96">
          <w:rPr>
            <w:rPrChange w:id="252" w:author="Andrew Parsons" w:date="2008-06-20T14:51:00Z">
              <w:rPr>
                <w:rFonts w:ascii="Courier New" w:hAnsi="Courier New"/>
                <w:color w:val="A31515"/>
                <w:sz w:val="24"/>
                <w:szCs w:val="24"/>
              </w:rPr>
            </w:rPrChange>
          </w:rPr>
          <w:tab/>
        </w:r>
      </w:del>
      <w:ins w:id="253" w:author="Andrew Parsons" w:date="2008-06-20T14:51:00Z">
        <w:r w:rsidR="00FA11F6">
          <w:t xml:space="preserve">    </w:t>
        </w:r>
      </w:ins>
      <w:del w:id="254" w:author="Andrew Parsons" w:date="2008-06-20T14:51:00Z">
        <w:r w:rsidRPr="003C0A96">
          <w:rPr>
            <w:rPrChange w:id="255" w:author="Andrew Parsons" w:date="2008-06-20T14:51:00Z">
              <w:rPr>
                <w:rFonts w:ascii="Courier New" w:hAnsi="Courier New"/>
                <w:color w:val="A31515"/>
                <w:sz w:val="24"/>
                <w:szCs w:val="24"/>
              </w:rPr>
            </w:rPrChange>
          </w:rPr>
          <w:tab/>
        </w:r>
      </w:del>
      <w:ins w:id="256" w:author="Andrew Parsons" w:date="2008-06-20T14:51:00Z">
        <w:r w:rsidR="00FA11F6">
          <w:t xml:space="preserve">    </w:t>
        </w:r>
      </w:ins>
      <w:del w:id="257" w:author="Andrew Parsons" w:date="2008-06-20T14:51:00Z">
        <w:r w:rsidRPr="003C0A96">
          <w:rPr>
            <w:rPrChange w:id="258" w:author="Andrew Parsons" w:date="2008-06-20T14:51:00Z">
              <w:rPr>
                <w:rFonts w:ascii="Courier New" w:hAnsi="Courier New"/>
                <w:color w:val="A31515"/>
                <w:sz w:val="24"/>
                <w:szCs w:val="24"/>
              </w:rPr>
            </w:rPrChange>
          </w:rPr>
          <w:tab/>
        </w:r>
      </w:del>
      <w:ins w:id="259" w:author="Andrew Parsons" w:date="2008-06-20T14:51:00Z">
        <w:r w:rsidR="00FA11F6">
          <w:t xml:space="preserve">    </w:t>
        </w:r>
      </w:ins>
      <w:r w:rsidRPr="003C0A96">
        <w:rPr>
          <w:rPrChange w:id="260" w:author="Andrew Parsons" w:date="2008-06-20T14:51:00Z">
            <w:rPr>
              <w:rFonts w:ascii="Courier New" w:hAnsi="Courier New"/>
              <w:sz w:val="24"/>
              <w:szCs w:val="24"/>
            </w:rPr>
          </w:rPrChange>
        </w:rPr>
        <w:t>&lt;TranslateTransform X="0" Y="0"/&gt;</w:t>
      </w:r>
    </w:p>
    <w:p w:rsidR="00000000" w:rsidRDefault="003C0A96">
      <w:pPr>
        <w:pStyle w:val="Code"/>
      </w:pPr>
      <w:del w:id="261" w:author="Andrew Parsons" w:date="2008-06-20T14:51:00Z">
        <w:r w:rsidRPr="003C0A96">
          <w:rPr>
            <w:rPrChange w:id="262" w:author="Andrew Parsons" w:date="2008-06-20T14:51:00Z">
              <w:rPr>
                <w:rFonts w:ascii="Courier New" w:hAnsi="Courier New"/>
                <w:color w:val="A31515"/>
                <w:sz w:val="24"/>
                <w:szCs w:val="24"/>
              </w:rPr>
            </w:rPrChange>
          </w:rPr>
          <w:tab/>
        </w:r>
      </w:del>
      <w:ins w:id="263" w:author="Andrew Parsons" w:date="2008-06-20T14:51:00Z">
        <w:r w:rsidR="00FA11F6">
          <w:t xml:space="preserve">    </w:t>
        </w:r>
      </w:ins>
      <w:del w:id="264" w:author="Andrew Parsons" w:date="2008-06-20T14:51:00Z">
        <w:r w:rsidRPr="003C0A96">
          <w:rPr>
            <w:rPrChange w:id="265" w:author="Andrew Parsons" w:date="2008-06-20T14:51:00Z">
              <w:rPr>
                <w:rFonts w:ascii="Courier New" w:hAnsi="Courier New"/>
                <w:color w:val="A31515"/>
                <w:sz w:val="24"/>
                <w:szCs w:val="24"/>
              </w:rPr>
            </w:rPrChange>
          </w:rPr>
          <w:tab/>
        </w:r>
      </w:del>
      <w:ins w:id="266" w:author="Andrew Parsons" w:date="2008-06-20T14:51:00Z">
        <w:r w:rsidR="00FA11F6">
          <w:t xml:space="preserve">    </w:t>
        </w:r>
      </w:ins>
      <w:r w:rsidRPr="003C0A96">
        <w:rPr>
          <w:rPrChange w:id="267" w:author="Andrew Parsons" w:date="2008-06-20T14:51:00Z">
            <w:rPr>
              <w:rFonts w:ascii="Courier New" w:hAnsi="Courier New"/>
              <w:sz w:val="24"/>
              <w:szCs w:val="24"/>
            </w:rPr>
          </w:rPrChange>
        </w:rPr>
        <w:t>&lt;/TransformGroup&gt;</w:t>
      </w:r>
    </w:p>
    <w:p w:rsidR="00000000" w:rsidRDefault="003C0A96">
      <w:pPr>
        <w:pStyle w:val="Code"/>
      </w:pPr>
      <w:del w:id="268" w:author="Andrew Parsons" w:date="2008-06-20T14:51:00Z">
        <w:r w:rsidRPr="003C0A96">
          <w:rPr>
            <w:rPrChange w:id="269" w:author="Andrew Parsons" w:date="2008-06-20T14:51:00Z">
              <w:rPr>
                <w:rFonts w:ascii="Courier New" w:hAnsi="Courier New"/>
                <w:color w:val="A31515"/>
                <w:sz w:val="24"/>
                <w:szCs w:val="24"/>
              </w:rPr>
            </w:rPrChange>
          </w:rPr>
          <w:tab/>
        </w:r>
      </w:del>
      <w:ins w:id="270" w:author="Andrew Parsons" w:date="2008-06-20T14:51:00Z">
        <w:r w:rsidR="00FA11F6">
          <w:t xml:space="preserve">    </w:t>
        </w:r>
      </w:ins>
      <w:r w:rsidRPr="003C0A96">
        <w:rPr>
          <w:rPrChange w:id="271" w:author="Andrew Parsons" w:date="2008-06-20T14:51:00Z">
            <w:rPr>
              <w:rFonts w:ascii="Courier New" w:hAnsi="Courier New"/>
              <w:sz w:val="24"/>
              <w:szCs w:val="24"/>
            </w:rPr>
          </w:rPrChange>
        </w:rPr>
        <w:t>&lt;/Grid.RenderTransform&gt;</w:t>
      </w:r>
    </w:p>
    <w:p w:rsidR="00F4000C" w:rsidRDefault="00F4000C" w:rsidP="00F4000C">
      <w:pPr>
        <w:pStyle w:val="ListParagraph"/>
        <w:numPr>
          <w:ilvl w:val="0"/>
          <w:numId w:val="19"/>
        </w:numPr>
        <w:spacing w:line="276" w:lineRule="auto"/>
      </w:pPr>
      <w:r>
        <w:t xml:space="preserve">Uncomment the </w:t>
      </w:r>
      <w:r w:rsidR="003C0A96" w:rsidRPr="003C0A96">
        <w:rPr>
          <w:b/>
          <w:rPrChange w:id="272" w:author="Andrew Parsons" w:date="2008-06-20T14:51:00Z">
            <w:rPr>
              <w:rFonts w:ascii="Courier New" w:hAnsi="Courier New" w:cs="Courier New"/>
              <w:iCs w:val="0"/>
              <w:noProof/>
              <w:szCs w:val="24"/>
              <w:lang w:val="en-AU" w:eastAsia="zh-CN" w:bidi="ar-SA"/>
            </w:rPr>
          </w:rPrChange>
        </w:rPr>
        <w:t>&lt;Window.Resources&gt;</w:t>
      </w:r>
      <w:r>
        <w:t xml:space="preserve"> code block to define the window animation.</w:t>
      </w:r>
      <w:del w:id="273" w:author="Andrew Parsons" w:date="2008-06-20T14:51:00Z">
        <w:r w:rsidDel="00FA11F6">
          <w:br/>
        </w:r>
      </w:del>
      <w:ins w:id="274" w:author="Andrew Parsons" w:date="2008-06-20T14:51:00Z">
        <w:r w:rsidR="00FA11F6">
          <w:t xml:space="preserve"> </w:t>
        </w:r>
      </w:ins>
      <w:r>
        <w:t>This animation works on the Rotate transform property of the grid to rotate it back and forward around that point</w:t>
      </w:r>
    </w:p>
    <w:p w:rsidR="00F4000C" w:rsidRDefault="00F4000C" w:rsidP="00F4000C">
      <w:pPr>
        <w:pStyle w:val="ListParagraph"/>
        <w:numPr>
          <w:ilvl w:val="0"/>
          <w:numId w:val="19"/>
        </w:numPr>
        <w:spacing w:line="276" w:lineRule="auto"/>
      </w:pPr>
      <w:r>
        <w:t>Double click on the fish button to define a new click event</w:t>
      </w:r>
    </w:p>
    <w:p w:rsidR="00F4000C" w:rsidRDefault="00F4000C" w:rsidP="00F4000C">
      <w:pPr>
        <w:pStyle w:val="ListParagraph"/>
        <w:numPr>
          <w:ilvl w:val="0"/>
          <w:numId w:val="19"/>
        </w:numPr>
        <w:spacing w:line="276" w:lineRule="auto"/>
      </w:pPr>
      <w:r>
        <w:t xml:space="preserve">In Window1.xaml.cs place a </w:t>
      </w:r>
      <w:r w:rsidR="003C0A96" w:rsidRPr="003C0A96">
        <w:rPr>
          <w:b/>
          <w:rPrChange w:id="275" w:author="Andrew Parsons" w:date="2008-06-20T14:52:00Z">
            <w:rPr>
              <w:rFonts w:ascii="Courier New" w:hAnsi="Courier New" w:cs="Courier New"/>
              <w:iCs w:val="0"/>
              <w:noProof/>
              <w:szCs w:val="24"/>
              <w:lang w:val="en-AU" w:eastAsia="zh-CN" w:bidi="ar-SA"/>
            </w:rPr>
          </w:rPrChange>
        </w:rPr>
        <w:t>using</w:t>
      </w:r>
      <w:del w:id="276" w:author="Andrew Parsons" w:date="2008-06-20T14:52:00Z">
        <w:r w:rsidR="003C0A96" w:rsidRPr="003C0A96">
          <w:rPr>
            <w:b/>
            <w:rPrChange w:id="277" w:author="Andrew Parsons" w:date="2008-06-20T14:52:00Z">
              <w:rPr>
                <w:rFonts w:ascii="Courier New" w:hAnsi="Courier New" w:cs="Courier New"/>
                <w:iCs w:val="0"/>
                <w:noProof/>
                <w:szCs w:val="24"/>
                <w:lang w:val="en-AU" w:eastAsia="zh-CN" w:bidi="ar-SA"/>
              </w:rPr>
            </w:rPrChange>
          </w:rPr>
          <w:delText>s</w:delText>
        </w:r>
      </w:del>
      <w:ins w:id="278" w:author="Andrew Parsons" w:date="2008-06-20T14:52:00Z">
        <w:r w:rsidR="00FA11F6">
          <w:t xml:space="preserve"> statement</w:t>
        </w:r>
      </w:ins>
      <w:r>
        <w:t xml:space="preserve"> at the top</w:t>
      </w:r>
    </w:p>
    <w:p w:rsidR="00000000" w:rsidRDefault="003C0A96">
      <w:pPr>
        <w:pStyle w:val="Code"/>
      </w:pPr>
      <w:r w:rsidRPr="003C0A96">
        <w:rPr>
          <w:rPrChange w:id="279" w:author="Andrew Parsons" w:date="2008-06-20T14:52:00Z">
            <w:rPr>
              <w:rFonts w:ascii="Courier New" w:hAnsi="Courier New"/>
              <w:color w:val="0000FF"/>
              <w:sz w:val="24"/>
              <w:szCs w:val="24"/>
            </w:rPr>
          </w:rPrChange>
        </w:rPr>
        <w:t>using System.Windows.Media.Animation;</w:t>
      </w:r>
    </w:p>
    <w:p w:rsidR="00F4000C" w:rsidRDefault="00F4000C" w:rsidP="00F4000C">
      <w:pPr>
        <w:pStyle w:val="ListParagraph"/>
        <w:numPr>
          <w:ilvl w:val="0"/>
          <w:numId w:val="19"/>
        </w:numPr>
        <w:spacing w:line="276" w:lineRule="auto"/>
      </w:pPr>
      <w:r>
        <w:t xml:space="preserve">Change the click </w:t>
      </w:r>
      <w:del w:id="280" w:author="Andrew Parsons" w:date="2008-06-20T14:52:00Z">
        <w:r w:rsidDel="00FA11F6">
          <w:delText xml:space="preserve">method </w:delText>
        </w:r>
      </w:del>
      <w:ins w:id="281" w:author="Andrew Parsons" w:date="2008-06-20T14:52:00Z">
        <w:r w:rsidR="00FA11F6">
          <w:t xml:space="preserve">event handler method </w:t>
        </w:r>
      </w:ins>
      <w:r>
        <w:t>to activate the animation if there is a validation error (if there isn’t a value entered for name), or to play the other animation to reset the screen.</w:t>
      </w:r>
    </w:p>
    <w:p w:rsidR="00000000" w:rsidRDefault="003C0A96">
      <w:pPr>
        <w:pStyle w:val="Code"/>
        <w:rPr>
          <w:ins w:id="282" w:author="Andrew Parsons" w:date="2008-06-20T14:53:00Z"/>
        </w:rPr>
      </w:pPr>
      <w:r w:rsidRPr="003C0A96">
        <w:rPr>
          <w:rPrChange w:id="283" w:author="Andrew Parsons" w:date="2008-06-20T14:52:00Z">
            <w:rPr>
              <w:rFonts w:ascii="Courier New" w:hAnsi="Courier New"/>
              <w:color w:val="0000FF"/>
              <w:sz w:val="24"/>
              <w:szCs w:val="24"/>
            </w:rPr>
          </w:rPrChange>
        </w:rPr>
        <w:t xml:space="preserve">private void button1_Click(object sender, </w:t>
      </w:r>
    </w:p>
    <w:p w:rsidR="00000000" w:rsidRDefault="00FA11F6">
      <w:pPr>
        <w:pStyle w:val="Code"/>
      </w:pPr>
      <w:ins w:id="284" w:author="Andrew Parsons" w:date="2008-06-20T14:53:00Z">
        <w:r>
          <w:t xml:space="preserve">    </w:t>
        </w:r>
      </w:ins>
      <w:r w:rsidR="003C0A96" w:rsidRPr="003C0A96">
        <w:rPr>
          <w:rPrChange w:id="285" w:author="Andrew Parsons" w:date="2008-06-20T14:52:00Z">
            <w:rPr>
              <w:rFonts w:ascii="Courier New" w:hAnsi="Courier New"/>
              <w:color w:val="2B91AF"/>
              <w:sz w:val="24"/>
              <w:szCs w:val="24"/>
            </w:rPr>
          </w:rPrChange>
        </w:rPr>
        <w:t>RoutedEventArgs e)</w:t>
      </w:r>
    </w:p>
    <w:p w:rsidR="00000000" w:rsidRDefault="003C0A96">
      <w:pPr>
        <w:pStyle w:val="Code"/>
      </w:pPr>
      <w:r w:rsidRPr="003C0A96">
        <w:rPr>
          <w:rPrChange w:id="286" w:author="Andrew Parsons" w:date="2008-06-20T14:52:00Z">
            <w:rPr>
              <w:rFonts w:ascii="Courier New" w:hAnsi="Courier New"/>
              <w:sz w:val="24"/>
              <w:szCs w:val="24"/>
            </w:rPr>
          </w:rPrChange>
        </w:rPr>
        <w:t>{</w:t>
      </w:r>
    </w:p>
    <w:p w:rsidR="00000000" w:rsidRDefault="003C0A96">
      <w:pPr>
        <w:pStyle w:val="Code"/>
      </w:pPr>
      <w:r w:rsidRPr="003C0A96">
        <w:rPr>
          <w:rPrChange w:id="287" w:author="Andrew Parsons" w:date="2008-06-20T14:52:00Z">
            <w:rPr>
              <w:rFonts w:ascii="Courier New" w:hAnsi="Courier New"/>
              <w:sz w:val="24"/>
              <w:szCs w:val="24"/>
            </w:rPr>
          </w:rPrChange>
        </w:rPr>
        <w:t xml:space="preserve">    Storyboard validationAnimation;</w:t>
      </w:r>
    </w:p>
    <w:p w:rsidR="00000000" w:rsidRDefault="003C0A96">
      <w:pPr>
        <w:pStyle w:val="Code"/>
      </w:pPr>
      <w:r w:rsidRPr="003C0A96">
        <w:rPr>
          <w:rPrChange w:id="288" w:author="Andrew Parsons" w:date="2008-06-20T14:52:00Z">
            <w:rPr>
              <w:rFonts w:ascii="Courier New" w:hAnsi="Courier New"/>
              <w:sz w:val="24"/>
              <w:szCs w:val="24"/>
            </w:rPr>
          </w:rPrChange>
        </w:rPr>
        <w:t xml:space="preserve">    </w:t>
      </w:r>
    </w:p>
    <w:p w:rsidR="00000000" w:rsidRDefault="003C0A96">
      <w:pPr>
        <w:pStyle w:val="Code"/>
      </w:pPr>
      <w:r w:rsidRPr="003C0A96">
        <w:rPr>
          <w:rPrChange w:id="289" w:author="Andrew Parsons" w:date="2008-06-20T14:52:00Z">
            <w:rPr>
              <w:rFonts w:ascii="Courier New" w:hAnsi="Courier New"/>
              <w:sz w:val="24"/>
              <w:szCs w:val="24"/>
            </w:rPr>
          </w:rPrChange>
        </w:rPr>
        <w:t xml:space="preserve">    if (txtName.Text == "")</w:t>
      </w:r>
    </w:p>
    <w:p w:rsidR="00000000" w:rsidRDefault="003C0A96">
      <w:pPr>
        <w:pStyle w:val="Code"/>
        <w:rPr>
          <w:ins w:id="290" w:author="Andrew Parsons" w:date="2008-06-20T14:53:00Z"/>
        </w:rPr>
      </w:pPr>
      <w:r w:rsidRPr="003C0A96">
        <w:rPr>
          <w:rPrChange w:id="291" w:author="Andrew Parsons" w:date="2008-06-20T14:52:00Z">
            <w:rPr>
              <w:rFonts w:ascii="Courier New" w:hAnsi="Courier New"/>
              <w:sz w:val="24"/>
              <w:szCs w:val="24"/>
            </w:rPr>
          </w:rPrChange>
        </w:rPr>
        <w:t xml:space="preserve">        validationAnimation = (Storyboard)</w:t>
      </w:r>
      <w:ins w:id="292" w:author="Andrew Parsons" w:date="2008-06-20T14:53:00Z">
        <w:r w:rsidR="00FA11F6">
          <w:t xml:space="preserve"> </w:t>
        </w:r>
      </w:ins>
    </w:p>
    <w:p w:rsidR="00000000" w:rsidRDefault="00FA11F6">
      <w:pPr>
        <w:pStyle w:val="Code"/>
      </w:pPr>
      <w:ins w:id="293" w:author="Andrew Parsons" w:date="2008-06-20T14:53:00Z">
        <w:r>
          <w:t xml:space="preserve">             </w:t>
        </w:r>
      </w:ins>
      <w:r w:rsidR="003C0A96" w:rsidRPr="003C0A96">
        <w:rPr>
          <w:rPrChange w:id="294" w:author="Andrew Parsons" w:date="2008-06-20T14:52:00Z">
            <w:rPr>
              <w:rFonts w:ascii="Courier New" w:hAnsi="Courier New"/>
              <w:sz w:val="24"/>
              <w:szCs w:val="24"/>
            </w:rPr>
          </w:rPrChange>
        </w:rPr>
        <w:t>FindResource("ValidationErrorStoryboard");</w:t>
      </w:r>
    </w:p>
    <w:p w:rsidR="00000000" w:rsidRDefault="003C0A96">
      <w:pPr>
        <w:pStyle w:val="Code"/>
        <w:rPr>
          <w:rPrChange w:id="295" w:author="Andrew Parsons" w:date="2008-06-20T14:52:00Z">
            <w:rPr>
              <w:color w:val="0000FF"/>
            </w:rPr>
          </w:rPrChange>
        </w:rPr>
      </w:pPr>
      <w:r w:rsidRPr="003C0A96">
        <w:rPr>
          <w:rPrChange w:id="296" w:author="Andrew Parsons" w:date="2008-06-20T14:52:00Z">
            <w:rPr>
              <w:rFonts w:ascii="Courier New" w:hAnsi="Courier New"/>
              <w:sz w:val="24"/>
              <w:szCs w:val="24"/>
            </w:rPr>
          </w:rPrChange>
        </w:rPr>
        <w:t xml:space="preserve">    else</w:t>
      </w:r>
    </w:p>
    <w:p w:rsidR="00000000" w:rsidRDefault="003C0A96">
      <w:pPr>
        <w:pStyle w:val="Code"/>
        <w:rPr>
          <w:ins w:id="297" w:author="Andrew Parsons" w:date="2008-06-20T14:53:00Z"/>
        </w:rPr>
      </w:pPr>
      <w:r w:rsidRPr="003C0A96">
        <w:rPr>
          <w:rPrChange w:id="298" w:author="Andrew Parsons" w:date="2008-06-20T14:52:00Z">
            <w:rPr>
              <w:rFonts w:ascii="Courier New" w:hAnsi="Courier New"/>
              <w:sz w:val="24"/>
              <w:szCs w:val="24"/>
            </w:rPr>
          </w:rPrChange>
        </w:rPr>
        <w:t xml:space="preserve">        validationAnimation = (Storyboard)</w:t>
      </w:r>
    </w:p>
    <w:p w:rsidR="00000000" w:rsidRDefault="00FA11F6">
      <w:pPr>
        <w:pStyle w:val="Code"/>
      </w:pPr>
      <w:ins w:id="299" w:author="Andrew Parsons" w:date="2008-06-20T14:53:00Z">
        <w:r>
          <w:t xml:space="preserve">             </w:t>
        </w:r>
      </w:ins>
      <w:r w:rsidR="003C0A96" w:rsidRPr="003C0A96">
        <w:rPr>
          <w:rPrChange w:id="300" w:author="Andrew Parsons" w:date="2008-06-20T14:52:00Z">
            <w:rPr>
              <w:rFonts w:ascii="Courier New" w:hAnsi="Courier New"/>
              <w:sz w:val="24"/>
              <w:szCs w:val="24"/>
            </w:rPr>
          </w:rPrChange>
        </w:rPr>
        <w:t>FindResource("ValidationPassStoryboard");</w:t>
      </w:r>
    </w:p>
    <w:p w:rsidR="00000000" w:rsidRDefault="003C0A96">
      <w:pPr>
        <w:pStyle w:val="Code"/>
      </w:pPr>
      <w:r w:rsidRPr="003C0A96">
        <w:rPr>
          <w:rPrChange w:id="301" w:author="Andrew Parsons" w:date="2008-06-20T14:52:00Z">
            <w:rPr>
              <w:rFonts w:ascii="Courier New" w:hAnsi="Courier New"/>
              <w:sz w:val="24"/>
              <w:szCs w:val="24"/>
            </w:rPr>
          </w:rPrChange>
        </w:rPr>
        <w:t xml:space="preserve">    </w:t>
      </w:r>
    </w:p>
    <w:p w:rsidR="00000000" w:rsidRDefault="003C0A96">
      <w:pPr>
        <w:pStyle w:val="Code"/>
      </w:pPr>
      <w:r w:rsidRPr="003C0A96">
        <w:rPr>
          <w:rPrChange w:id="302" w:author="Andrew Parsons" w:date="2008-06-20T14:52:00Z">
            <w:rPr>
              <w:rFonts w:ascii="Courier New" w:hAnsi="Courier New"/>
              <w:sz w:val="24"/>
              <w:szCs w:val="24"/>
            </w:rPr>
          </w:rPrChange>
        </w:rPr>
        <w:t xml:space="preserve">    validationAnimation.Begin(this);</w:t>
      </w:r>
    </w:p>
    <w:p w:rsidR="00000000" w:rsidRDefault="003C0A96">
      <w:pPr>
        <w:pStyle w:val="Code"/>
      </w:pPr>
      <w:r w:rsidRPr="003C0A96">
        <w:rPr>
          <w:rPrChange w:id="303" w:author="Andrew Parsons" w:date="2008-06-20T14:52:00Z">
            <w:rPr>
              <w:rFonts w:ascii="Courier New" w:hAnsi="Courier New"/>
              <w:sz w:val="24"/>
              <w:szCs w:val="24"/>
            </w:rPr>
          </w:rPrChange>
        </w:rPr>
        <w:t>}</w:t>
      </w:r>
    </w:p>
    <w:p w:rsidR="00F4000C" w:rsidRDefault="00F4000C" w:rsidP="00F4000C">
      <w:pPr>
        <w:pStyle w:val="ListParagraph"/>
        <w:numPr>
          <w:ilvl w:val="0"/>
          <w:numId w:val="19"/>
        </w:numPr>
        <w:spacing w:line="276" w:lineRule="auto"/>
      </w:pPr>
      <w:r>
        <w:t xml:space="preserve">Try changing the </w:t>
      </w:r>
      <w:r w:rsidR="003C0A96" w:rsidRPr="003C0A96">
        <w:rPr>
          <w:b/>
          <w:rPrChange w:id="304" w:author="Andrew Parsons" w:date="2008-06-20T14:53:00Z">
            <w:rPr>
              <w:rFonts w:ascii="Courier New" w:hAnsi="Courier New" w:cs="Courier New"/>
              <w:iCs w:val="0"/>
              <w:noProof/>
              <w:szCs w:val="24"/>
              <w:lang w:val="en-AU" w:eastAsia="zh-CN" w:bidi="ar-SA"/>
            </w:rPr>
          </w:rPrChange>
        </w:rPr>
        <w:t>ValidationPassAnimation</w:t>
      </w:r>
      <w:r>
        <w:t xml:space="preserve"> to change everything to a light shade of green when validation passes.</w:t>
      </w:r>
    </w:p>
    <w:p w:rsidR="00F4000C" w:rsidRPr="009E1335" w:rsidRDefault="00F4000C" w:rsidP="00F4000C">
      <w:pPr>
        <w:pStyle w:val="ListParagraph"/>
        <w:numPr>
          <w:ilvl w:val="0"/>
          <w:numId w:val="19"/>
        </w:numPr>
        <w:spacing w:line="276" w:lineRule="auto"/>
      </w:pPr>
      <w:r>
        <w:t xml:space="preserve">Extend the solution by modifying </w:t>
      </w:r>
      <w:r w:rsidR="003C0A96" w:rsidRPr="003C0A96">
        <w:rPr>
          <w:b/>
          <w:rPrChange w:id="305" w:author="Andrew Parsons" w:date="2008-06-20T14:53:00Z">
            <w:rPr>
              <w:rFonts w:ascii="Courier New" w:hAnsi="Courier New" w:cs="Courier New"/>
              <w:iCs w:val="0"/>
              <w:noProof/>
              <w:szCs w:val="24"/>
              <w:lang w:val="en-AU" w:eastAsia="zh-CN" w:bidi="ar-SA"/>
            </w:rPr>
          </w:rPrChange>
        </w:rPr>
        <w:t>ValidationErrorStoryboard</w:t>
      </w:r>
      <w:r>
        <w:t xml:space="preserve"> to do crazier things link shrinking, expanding and zipping around.</w:t>
      </w:r>
    </w:p>
    <w:p w:rsidR="00E10D51" w:rsidRPr="005B3AD8" w:rsidRDefault="00E10D51" w:rsidP="00E10D51">
      <w:pPr>
        <w:rPr>
          <w:lang w:val="en-AU"/>
        </w:rPr>
      </w:pPr>
    </w:p>
    <w:sectPr w:rsidR="00E10D51" w:rsidRPr="005B3AD8" w:rsidSect="00187878">
      <w:headerReference w:type="even" r:id="rId12"/>
      <w:headerReference w:type="default" r:id="rId13"/>
      <w:footerReference w:type="even" r:id="rId14"/>
      <w:footerReference w:type="default" r:id="rId15"/>
      <w:footerReference w:type="first" r:id="rId16"/>
      <w:pgSz w:w="11906" w:h="16838" w:code="9"/>
      <w:pgMar w:top="1701" w:right="1985" w:bottom="1701" w:left="1985"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036C" w:rsidRDefault="0032036C" w:rsidP="009A4898">
      <w:pPr>
        <w:spacing w:after="0" w:line="240" w:lineRule="auto"/>
      </w:pPr>
      <w:r>
        <w:separator/>
      </w:r>
    </w:p>
  </w:endnote>
  <w:endnote w:type="continuationSeparator" w:id="1">
    <w:p w:rsidR="0032036C" w:rsidRDefault="0032036C" w:rsidP="009A48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yriad Pro Light">
    <w:altName w:val="Arial"/>
    <w:panose1 w:val="00000000000000000000"/>
    <w:charset w:val="00"/>
    <w:family w:val="swiss"/>
    <w:notTrueType/>
    <w:pitch w:val="variable"/>
    <w:sig w:usb0="A00002AF" w:usb1="5000204B" w:usb2="00000000" w:usb3="00000000" w:csb0="0000019F" w:csb1="00000000"/>
  </w:font>
  <w:font w:name="Myriad Pro">
    <w:altName w:val="Arial"/>
    <w:panose1 w:val="00000000000000000000"/>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17"/>
      <w:gridCol w:w="6247"/>
      <w:gridCol w:w="1102"/>
    </w:tblGrid>
    <w:tr w:rsidR="00B60BBA" w:rsidTr="007E1D85">
      <w:tc>
        <w:tcPr>
          <w:tcW w:w="500" w:type="pct"/>
          <w:tcBorders>
            <w:top w:val="single" w:sz="4" w:space="0" w:color="758C5A" w:themeColor="accent2" w:themeShade="BF"/>
          </w:tcBorders>
          <w:shd w:val="clear" w:color="auto" w:fill="758C5A" w:themeFill="accent2" w:themeFillShade="BF"/>
        </w:tcPr>
        <w:p w:rsidR="00B60BBA" w:rsidRDefault="00B60BBA" w:rsidP="003623BB">
          <w:pPr>
            <w:pStyle w:val="Footer"/>
            <w:rPr>
              <w:b/>
              <w:color w:val="FFFFFF" w:themeColor="background1"/>
            </w:rPr>
          </w:pPr>
          <w:r>
            <w:rPr>
              <w:color w:val="FFFFFF" w:themeColor="background1"/>
            </w:rPr>
            <w:t>15</w:t>
          </w:r>
          <w:r w:rsidRPr="00952E5A">
            <w:rPr>
              <w:color w:val="FFFFFF" w:themeColor="background1"/>
            </w:rPr>
            <w:t>-</w:t>
          </w:r>
          <w:fldSimple w:instr=" PAGE   \* MERGEFORMAT ">
            <w:r w:rsidR="00D45B72" w:rsidRPr="00D45B72">
              <w:rPr>
                <w:noProof/>
                <w:color w:val="FFFFFF" w:themeColor="background1"/>
              </w:rPr>
              <w:t>8</w:t>
            </w:r>
          </w:fldSimple>
        </w:p>
      </w:tc>
      <w:tc>
        <w:tcPr>
          <w:tcW w:w="3825" w:type="pct"/>
          <w:tcBorders>
            <w:top w:val="single" w:sz="4" w:space="0" w:color="auto"/>
          </w:tcBorders>
        </w:tcPr>
        <w:p w:rsidR="00B60BBA" w:rsidRDefault="00B60BBA">
          <w:pPr>
            <w:pStyle w:val="Footer"/>
          </w:pPr>
        </w:p>
      </w:tc>
      <w:tc>
        <w:tcPr>
          <w:tcW w:w="675" w:type="pct"/>
          <w:tcBorders>
            <w:top w:val="single" w:sz="4" w:space="0" w:color="auto"/>
          </w:tcBorders>
        </w:tcPr>
        <w:p w:rsidR="00B60BBA" w:rsidRDefault="00B60BBA">
          <w:pPr>
            <w:pStyle w:val="Footer"/>
          </w:pPr>
          <w:r>
            <w:t xml:space="preserve">| </w:t>
          </w:r>
          <w:sdt>
            <w:sdtPr>
              <w:alias w:val="Company"/>
              <w:id w:val="6003016"/>
              <w:placeholder>
                <w:docPart w:val="9CABF80E6508419B8C5ECBA2C88CDC3D"/>
              </w:placeholder>
              <w:dataBinding w:prefixMappings="xmlns:ns0='http://schemas.openxmlformats.org/officeDocument/2006/extended-properties'" w:xpath="/ns0:Properties[1]/ns0:Company[1]" w:storeItemID="{6668398D-A668-4E3E-A5EB-62B293D839F1}"/>
              <w:text/>
            </w:sdtPr>
            <w:sdtContent>
              <w:r>
                <w:rPr>
                  <w:lang w:val="en-AU"/>
                </w:rPr>
                <w:t>Readify</w:t>
              </w:r>
            </w:sdtContent>
          </w:sdt>
        </w:p>
      </w:tc>
    </w:tr>
  </w:tbl>
  <w:p w:rsidR="00B60BBA" w:rsidRDefault="00B60BB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1102"/>
      <w:gridCol w:w="6247"/>
      <w:gridCol w:w="817"/>
    </w:tblGrid>
    <w:tr w:rsidR="00B60BBA" w:rsidTr="007E1D85">
      <w:tc>
        <w:tcPr>
          <w:tcW w:w="675" w:type="pct"/>
          <w:tcBorders>
            <w:top w:val="single" w:sz="4" w:space="0" w:color="000000" w:themeColor="text1"/>
          </w:tcBorders>
        </w:tcPr>
        <w:p w:rsidR="00B60BBA" w:rsidRDefault="003C0A96">
          <w:pPr>
            <w:pStyle w:val="Footer"/>
            <w:jc w:val="right"/>
          </w:pPr>
          <w:sdt>
            <w:sdtPr>
              <w:alias w:val="Company"/>
              <w:id w:val="6003017"/>
              <w:placeholder>
                <w:docPart w:val="5FF7B52A6B6A4A2B84B9DD562DD1C808"/>
              </w:placeholder>
              <w:dataBinding w:prefixMappings="xmlns:ns0='http://schemas.openxmlformats.org/officeDocument/2006/extended-properties'" w:xpath="/ns0:Properties[1]/ns0:Company[1]" w:storeItemID="{6668398D-A668-4E3E-A5EB-62B293D839F1}"/>
              <w:text/>
            </w:sdtPr>
            <w:sdtContent>
              <w:r w:rsidR="00B60BBA">
                <w:rPr>
                  <w:lang w:val="en-AU"/>
                </w:rPr>
                <w:t>Readify</w:t>
              </w:r>
            </w:sdtContent>
          </w:sdt>
          <w:r w:rsidR="00B60BBA">
            <w:t xml:space="preserve"> |</w:t>
          </w:r>
        </w:p>
      </w:tc>
      <w:tc>
        <w:tcPr>
          <w:tcW w:w="3825" w:type="pct"/>
          <w:tcBorders>
            <w:top w:val="single" w:sz="4" w:space="0" w:color="000000" w:themeColor="text1"/>
          </w:tcBorders>
        </w:tcPr>
        <w:p w:rsidR="00B60BBA" w:rsidRDefault="00B60BBA">
          <w:pPr>
            <w:pStyle w:val="Footer"/>
            <w:jc w:val="right"/>
          </w:pPr>
        </w:p>
      </w:tc>
      <w:tc>
        <w:tcPr>
          <w:tcW w:w="500" w:type="pct"/>
          <w:tcBorders>
            <w:top w:val="single" w:sz="4" w:space="0" w:color="9CB084" w:themeColor="accent2"/>
          </w:tcBorders>
          <w:shd w:val="clear" w:color="auto" w:fill="758C5A" w:themeFill="accent2" w:themeFillShade="BF"/>
        </w:tcPr>
        <w:p w:rsidR="00B60BBA" w:rsidRDefault="00B60BBA" w:rsidP="003623BB">
          <w:pPr>
            <w:pStyle w:val="Header"/>
            <w:jc w:val="right"/>
            <w:rPr>
              <w:color w:val="FFFFFF" w:themeColor="background1"/>
            </w:rPr>
          </w:pPr>
          <w:r>
            <w:rPr>
              <w:color w:val="FFFFFF" w:themeColor="background1"/>
            </w:rPr>
            <w:t>15</w:t>
          </w:r>
          <w:r w:rsidRPr="00952E5A">
            <w:rPr>
              <w:color w:val="FFFFFF" w:themeColor="background1"/>
            </w:rPr>
            <w:t>-</w:t>
          </w:r>
          <w:fldSimple w:instr=" PAGE   \* MERGEFORMAT ">
            <w:r w:rsidR="00D45B72" w:rsidRPr="00D45B72">
              <w:rPr>
                <w:noProof/>
                <w:color w:val="FFFFFF" w:themeColor="background1"/>
              </w:rPr>
              <w:t>9</w:t>
            </w:r>
          </w:fldSimple>
        </w:p>
      </w:tc>
    </w:tr>
  </w:tbl>
  <w:p w:rsidR="00B60BBA" w:rsidRDefault="00B60BB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1102"/>
      <w:gridCol w:w="6247"/>
      <w:gridCol w:w="817"/>
    </w:tblGrid>
    <w:tr w:rsidR="00B60BBA" w:rsidTr="007E1D85">
      <w:tc>
        <w:tcPr>
          <w:tcW w:w="675" w:type="pct"/>
          <w:tcBorders>
            <w:top w:val="single" w:sz="4" w:space="0" w:color="000000" w:themeColor="text1"/>
          </w:tcBorders>
        </w:tcPr>
        <w:p w:rsidR="00B60BBA" w:rsidRDefault="003C0A96">
          <w:pPr>
            <w:pStyle w:val="Footer"/>
            <w:jc w:val="right"/>
          </w:pPr>
          <w:sdt>
            <w:sdtPr>
              <w:alias w:val="Company"/>
              <w:id w:val="6003010"/>
              <w:placeholder>
                <w:docPart w:val="216E8EB768294983A26AABE5D8A66116"/>
              </w:placeholder>
              <w:dataBinding w:prefixMappings="xmlns:ns0='http://schemas.openxmlformats.org/officeDocument/2006/extended-properties'" w:xpath="/ns0:Properties[1]/ns0:Company[1]" w:storeItemID="{6668398D-A668-4E3E-A5EB-62B293D839F1}"/>
              <w:text/>
            </w:sdtPr>
            <w:sdtContent>
              <w:r w:rsidR="00B60BBA">
                <w:rPr>
                  <w:lang w:val="en-AU"/>
                </w:rPr>
                <w:t>Readify</w:t>
              </w:r>
            </w:sdtContent>
          </w:sdt>
          <w:r w:rsidR="00B60BBA">
            <w:t xml:space="preserve"> |</w:t>
          </w:r>
        </w:p>
      </w:tc>
      <w:tc>
        <w:tcPr>
          <w:tcW w:w="3825" w:type="pct"/>
          <w:tcBorders>
            <w:top w:val="single" w:sz="4" w:space="0" w:color="000000" w:themeColor="text1"/>
          </w:tcBorders>
        </w:tcPr>
        <w:p w:rsidR="00B60BBA" w:rsidRDefault="003C0A96" w:rsidP="007E1D85">
          <w:pPr>
            <w:pStyle w:val="Footer"/>
            <w:jc w:val="center"/>
          </w:pPr>
          <w:fldSimple w:instr=" STYLEREF  &quot;1&quot;  ">
            <w:r w:rsidR="00D45B72">
              <w:rPr>
                <w:noProof/>
              </w:rPr>
              <w:t>module 15: resources, styles, control templates &amp; animation</w:t>
            </w:r>
          </w:fldSimple>
        </w:p>
      </w:tc>
      <w:tc>
        <w:tcPr>
          <w:tcW w:w="500" w:type="pct"/>
          <w:tcBorders>
            <w:top w:val="single" w:sz="4" w:space="0" w:color="9CB084" w:themeColor="accent2"/>
          </w:tcBorders>
          <w:shd w:val="clear" w:color="auto" w:fill="758C5A" w:themeFill="accent2" w:themeFillShade="BF"/>
        </w:tcPr>
        <w:p w:rsidR="00B60BBA" w:rsidRDefault="00B60BBA" w:rsidP="007E1D85">
          <w:pPr>
            <w:pStyle w:val="Header"/>
            <w:jc w:val="right"/>
            <w:rPr>
              <w:color w:val="FFFFFF" w:themeColor="background1"/>
            </w:rPr>
          </w:pPr>
          <w:r>
            <w:rPr>
              <w:color w:val="FFFFFF" w:themeColor="background1"/>
            </w:rPr>
            <w:t>15</w:t>
          </w:r>
          <w:r w:rsidRPr="00952E5A">
            <w:rPr>
              <w:color w:val="FFFFFF" w:themeColor="background1"/>
            </w:rPr>
            <w:t>-</w:t>
          </w:r>
          <w:fldSimple w:instr=" PAGE   \* MERGEFORMAT ">
            <w:r w:rsidR="00D45B72" w:rsidRPr="00D45B72">
              <w:rPr>
                <w:noProof/>
                <w:color w:val="FFFFFF" w:themeColor="background1"/>
              </w:rPr>
              <w:t>1</w:t>
            </w:r>
          </w:fldSimple>
        </w:p>
      </w:tc>
    </w:tr>
  </w:tbl>
  <w:p w:rsidR="00B60BBA" w:rsidRDefault="00B60BB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036C" w:rsidRDefault="0032036C" w:rsidP="009A4898">
      <w:pPr>
        <w:spacing w:after="0" w:line="240" w:lineRule="auto"/>
      </w:pPr>
      <w:r>
        <w:separator/>
      </w:r>
    </w:p>
  </w:footnote>
  <w:footnote w:type="continuationSeparator" w:id="1">
    <w:p w:rsidR="0032036C" w:rsidRDefault="0032036C" w:rsidP="009A489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1699"/>
      <w:gridCol w:w="6467"/>
    </w:tblGrid>
    <w:tr w:rsidR="00B60BBA" w:rsidTr="00212F39">
      <w:tc>
        <w:tcPr>
          <w:tcW w:w="1040" w:type="pct"/>
          <w:tcBorders>
            <w:bottom w:val="single" w:sz="4" w:space="0" w:color="758C5A" w:themeColor="accent2" w:themeShade="BF"/>
          </w:tcBorders>
          <w:shd w:val="clear" w:color="auto" w:fill="758C5A" w:themeFill="accent2" w:themeFillShade="BF"/>
          <w:vAlign w:val="bottom"/>
        </w:tcPr>
        <w:p w:rsidR="00B60BBA" w:rsidRPr="00212F39" w:rsidRDefault="00B60BBA" w:rsidP="00212F39">
          <w:pPr>
            <w:pStyle w:val="Header"/>
            <w:rPr>
              <w:rFonts w:ascii="Myriad Pro" w:hAnsi="Myriad Pro"/>
              <w:color w:val="FFFFFF" w:themeColor="background1"/>
            </w:rPr>
          </w:pPr>
          <w:r w:rsidRPr="00212F39">
            <w:rPr>
              <w:rFonts w:ascii="Myriad Pro" w:hAnsi="Myriad Pro"/>
              <w:color w:val="FFFFFF" w:themeColor="background1"/>
            </w:rPr>
            <w:t>Pro .NET 3.5</w:t>
          </w:r>
        </w:p>
      </w:tc>
      <w:tc>
        <w:tcPr>
          <w:tcW w:w="3960" w:type="pct"/>
          <w:tcBorders>
            <w:bottom w:val="single" w:sz="4" w:space="0" w:color="auto"/>
          </w:tcBorders>
          <w:vAlign w:val="bottom"/>
        </w:tcPr>
        <w:p w:rsidR="00B60BBA" w:rsidRDefault="003C0A96" w:rsidP="00187878">
          <w:pPr>
            <w:pStyle w:val="Header"/>
            <w:jc w:val="right"/>
            <w:rPr>
              <w:bCs/>
              <w:color w:val="3D8DA8" w:themeColor="accent3" w:themeShade="BF"/>
              <w:szCs w:val="24"/>
            </w:rPr>
          </w:pPr>
          <w:fldSimple w:instr=" STYLEREF  &quot;1&quot;  ">
            <w:r w:rsidR="00D45B72">
              <w:rPr>
                <w:noProof/>
              </w:rPr>
              <w:t>module 15: hands on lab</w:t>
            </w:r>
          </w:fldSimple>
        </w:p>
      </w:tc>
    </w:tr>
  </w:tbl>
  <w:p w:rsidR="00B60BBA" w:rsidRDefault="00B60BB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6735"/>
      <w:gridCol w:w="1431"/>
    </w:tblGrid>
    <w:tr w:rsidR="00B60BBA" w:rsidTr="00212F39">
      <w:tc>
        <w:tcPr>
          <w:tcW w:w="4124" w:type="pct"/>
          <w:tcBorders>
            <w:bottom w:val="single" w:sz="4" w:space="0" w:color="auto"/>
          </w:tcBorders>
          <w:vAlign w:val="bottom"/>
        </w:tcPr>
        <w:p w:rsidR="00B60BBA" w:rsidRDefault="003C0A96" w:rsidP="00187878">
          <w:pPr>
            <w:pStyle w:val="Header"/>
            <w:rPr>
              <w:bCs/>
              <w:noProof/>
              <w:color w:val="3D8DA8" w:themeColor="accent3" w:themeShade="BF"/>
              <w:szCs w:val="24"/>
            </w:rPr>
          </w:pPr>
          <w:fldSimple w:instr=" STYLEREF  &quot;1&quot;  ">
            <w:r w:rsidR="00D45B72">
              <w:rPr>
                <w:noProof/>
              </w:rPr>
              <w:t>module 15: hands on lab</w:t>
            </w:r>
          </w:fldSimple>
        </w:p>
      </w:tc>
      <w:tc>
        <w:tcPr>
          <w:tcW w:w="876" w:type="pct"/>
          <w:tcBorders>
            <w:bottom w:val="single" w:sz="4" w:space="0" w:color="758C5A" w:themeColor="accent2" w:themeShade="BF"/>
          </w:tcBorders>
          <w:shd w:val="clear" w:color="auto" w:fill="758C5A" w:themeFill="accent2" w:themeFillShade="BF"/>
          <w:vAlign w:val="bottom"/>
        </w:tcPr>
        <w:p w:rsidR="00B60BBA" w:rsidRDefault="00B60BBA" w:rsidP="00212F39">
          <w:pPr>
            <w:pStyle w:val="Header"/>
            <w:jc w:val="right"/>
            <w:rPr>
              <w:color w:val="FFFFFF" w:themeColor="background1"/>
            </w:rPr>
          </w:pPr>
          <w:r w:rsidRPr="00212F39">
            <w:rPr>
              <w:rFonts w:ascii="Myriad Pro" w:hAnsi="Myriad Pro"/>
              <w:color w:val="FFFFFF" w:themeColor="background1"/>
            </w:rPr>
            <w:t>Pro .NET 3.5</w:t>
          </w:r>
        </w:p>
      </w:tc>
    </w:tr>
  </w:tbl>
  <w:p w:rsidR="00B60BBA" w:rsidRDefault="00B60BB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05860"/>
    <w:multiLevelType w:val="hybridMultilevel"/>
    <w:tmpl w:val="6A12A4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B240594"/>
    <w:multiLevelType w:val="hybridMultilevel"/>
    <w:tmpl w:val="D8CE16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D727F4B"/>
    <w:multiLevelType w:val="hybridMultilevel"/>
    <w:tmpl w:val="588086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7F82EA7"/>
    <w:multiLevelType w:val="hybridMultilevel"/>
    <w:tmpl w:val="FA960EA6"/>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E6E2171"/>
    <w:multiLevelType w:val="hybridMultilevel"/>
    <w:tmpl w:val="A4D88F3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87A1368"/>
    <w:multiLevelType w:val="hybridMultilevel"/>
    <w:tmpl w:val="29249A6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3ABB63D0"/>
    <w:multiLevelType w:val="hybridMultilevel"/>
    <w:tmpl w:val="207C944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436D76B4"/>
    <w:multiLevelType w:val="hybridMultilevel"/>
    <w:tmpl w:val="4CEA3D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6DA6CC1"/>
    <w:multiLevelType w:val="hybridMultilevel"/>
    <w:tmpl w:val="E77877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5A606057"/>
    <w:multiLevelType w:val="hybridMultilevel"/>
    <w:tmpl w:val="CE308F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6997216D"/>
    <w:multiLevelType w:val="hybridMultilevel"/>
    <w:tmpl w:val="028025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6B416F4B"/>
    <w:multiLevelType w:val="hybridMultilevel"/>
    <w:tmpl w:val="C3982B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6EF62DED"/>
    <w:multiLevelType w:val="hybridMultilevel"/>
    <w:tmpl w:val="0F3E283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707D2C80"/>
    <w:multiLevelType w:val="hybridMultilevel"/>
    <w:tmpl w:val="C94A92E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4">
    <w:nsid w:val="73E86147"/>
    <w:multiLevelType w:val="hybridMultilevel"/>
    <w:tmpl w:val="6CD463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75DA771C"/>
    <w:multiLevelType w:val="hybridMultilevel"/>
    <w:tmpl w:val="A3B4A44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796B59D4"/>
    <w:multiLevelType w:val="hybridMultilevel"/>
    <w:tmpl w:val="A4AE0FC8"/>
    <w:lvl w:ilvl="0" w:tplc="8A488B10">
      <w:numFmt w:val="bullet"/>
      <w:lvlText w:val="·"/>
      <w:lvlJc w:val="left"/>
      <w:pPr>
        <w:ind w:left="855" w:hanging="495"/>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7D492F2E"/>
    <w:multiLevelType w:val="hybridMultilevel"/>
    <w:tmpl w:val="46D26B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14"/>
  </w:num>
  <w:num w:numId="4">
    <w:abstractNumId w:val="11"/>
  </w:num>
  <w:num w:numId="5">
    <w:abstractNumId w:val="0"/>
  </w:num>
  <w:num w:numId="6">
    <w:abstractNumId w:val="7"/>
  </w:num>
  <w:num w:numId="7">
    <w:abstractNumId w:val="17"/>
  </w:num>
  <w:num w:numId="8">
    <w:abstractNumId w:val="4"/>
  </w:num>
  <w:num w:numId="9">
    <w:abstractNumId w:val="6"/>
  </w:num>
  <w:num w:numId="10">
    <w:abstractNumId w:val="5"/>
  </w:num>
  <w:num w:numId="11">
    <w:abstractNumId w:val="8"/>
  </w:num>
  <w:num w:numId="12">
    <w:abstractNumId w:val="12"/>
  </w:num>
  <w:num w:numId="1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10"/>
  </w:num>
  <w:num w:numId="16">
    <w:abstractNumId w:val="13"/>
  </w:num>
  <w:num w:numId="17">
    <w:abstractNumId w:val="2"/>
  </w:num>
  <w:num w:numId="18">
    <w:abstractNumId w:val="9"/>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mirrorMargins/>
  <w:attachedTemplate r:id="rId1"/>
  <w:trackRevisions/>
  <w:defaultTabStop w:val="720"/>
  <w:evenAndOddHeaders/>
  <w:characterSpacingControl w:val="doNotCompress"/>
  <w:hdrShapeDefaults>
    <o:shapedefaults v:ext="edit" spidmax="36866">
      <o:colormenu v:ext="edit" fillcolor="none [661]"/>
    </o:shapedefaults>
  </w:hdrShapeDefaults>
  <w:footnotePr>
    <w:footnote w:id="0"/>
    <w:footnote w:id="1"/>
  </w:footnotePr>
  <w:endnotePr>
    <w:endnote w:id="0"/>
    <w:endnote w:id="1"/>
  </w:endnotePr>
  <w:compat>
    <w:useFELayout/>
  </w:compat>
  <w:rsids>
    <w:rsidRoot w:val="00137288"/>
    <w:rsid w:val="00005BF1"/>
    <w:rsid w:val="00026A43"/>
    <w:rsid w:val="00065B87"/>
    <w:rsid w:val="0008467F"/>
    <w:rsid w:val="000D1BC8"/>
    <w:rsid w:val="00113D20"/>
    <w:rsid w:val="00126C34"/>
    <w:rsid w:val="00137288"/>
    <w:rsid w:val="00187878"/>
    <w:rsid w:val="001A2D20"/>
    <w:rsid w:val="00212F39"/>
    <w:rsid w:val="00225183"/>
    <w:rsid w:val="00236C2D"/>
    <w:rsid w:val="00251128"/>
    <w:rsid w:val="00263D1D"/>
    <w:rsid w:val="0032036C"/>
    <w:rsid w:val="0033355B"/>
    <w:rsid w:val="003619C4"/>
    <w:rsid w:val="003623BB"/>
    <w:rsid w:val="00380584"/>
    <w:rsid w:val="00382359"/>
    <w:rsid w:val="003C0A96"/>
    <w:rsid w:val="003F1A1D"/>
    <w:rsid w:val="00411E01"/>
    <w:rsid w:val="004F73C5"/>
    <w:rsid w:val="00506893"/>
    <w:rsid w:val="00540F21"/>
    <w:rsid w:val="00541677"/>
    <w:rsid w:val="005576AF"/>
    <w:rsid w:val="00592E22"/>
    <w:rsid w:val="005B0A94"/>
    <w:rsid w:val="005B3AD8"/>
    <w:rsid w:val="0062494A"/>
    <w:rsid w:val="006B36D6"/>
    <w:rsid w:val="00705A78"/>
    <w:rsid w:val="007357C0"/>
    <w:rsid w:val="007E1D85"/>
    <w:rsid w:val="00851FE6"/>
    <w:rsid w:val="00952005"/>
    <w:rsid w:val="00986A43"/>
    <w:rsid w:val="00990AD9"/>
    <w:rsid w:val="009A4898"/>
    <w:rsid w:val="009C6001"/>
    <w:rsid w:val="00A04602"/>
    <w:rsid w:val="00A25400"/>
    <w:rsid w:val="00A41EEA"/>
    <w:rsid w:val="00AB6C7F"/>
    <w:rsid w:val="00AD7E40"/>
    <w:rsid w:val="00B20466"/>
    <w:rsid w:val="00B31F94"/>
    <w:rsid w:val="00B60BBA"/>
    <w:rsid w:val="00B6647D"/>
    <w:rsid w:val="00BB4263"/>
    <w:rsid w:val="00C45331"/>
    <w:rsid w:val="00C5699B"/>
    <w:rsid w:val="00CA250B"/>
    <w:rsid w:val="00CB45B8"/>
    <w:rsid w:val="00CD64F9"/>
    <w:rsid w:val="00D23FE7"/>
    <w:rsid w:val="00D340FC"/>
    <w:rsid w:val="00D342CD"/>
    <w:rsid w:val="00D45B72"/>
    <w:rsid w:val="00D4700E"/>
    <w:rsid w:val="00D87BC5"/>
    <w:rsid w:val="00E10D51"/>
    <w:rsid w:val="00E23FA6"/>
    <w:rsid w:val="00EA1020"/>
    <w:rsid w:val="00F00BF0"/>
    <w:rsid w:val="00F12C2A"/>
    <w:rsid w:val="00F4000C"/>
    <w:rsid w:val="00FA11F6"/>
    <w:rsid w:val="00FE03B6"/>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6866">
      <o:colormenu v:ext="edit" fillcolor="none [66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D20"/>
    <w:rPr>
      <w:rFonts w:ascii="Myriad Pro Light" w:hAnsi="Myriad Pro Light"/>
      <w:iCs/>
      <w:sz w:val="24"/>
      <w:szCs w:val="20"/>
    </w:rPr>
  </w:style>
  <w:style w:type="paragraph" w:styleId="Heading1">
    <w:name w:val="heading 1"/>
    <w:basedOn w:val="Normal"/>
    <w:next w:val="Normal"/>
    <w:link w:val="Heading1Char"/>
    <w:uiPriority w:val="9"/>
    <w:qFormat/>
    <w:rsid w:val="00113D20"/>
    <w:pPr>
      <w:pageBreakBefore/>
      <w:pBdr>
        <w:top w:val="single" w:sz="8" w:space="0" w:color="9CB084" w:themeColor="accent2"/>
        <w:left w:val="single" w:sz="8" w:space="0" w:color="9CB084" w:themeColor="accent2"/>
        <w:bottom w:val="single" w:sz="8" w:space="0" w:color="9CB084" w:themeColor="accent2"/>
        <w:right w:val="single" w:sz="8" w:space="0" w:color="9CB084" w:themeColor="accent2"/>
      </w:pBdr>
      <w:shd w:val="clear" w:color="auto" w:fill="EBEFE6" w:themeFill="accent2" w:themeFillTint="33"/>
      <w:spacing w:before="480" w:after="100" w:line="269" w:lineRule="auto"/>
      <w:contextualSpacing/>
      <w:outlineLvl w:val="0"/>
    </w:pPr>
    <w:rPr>
      <w:rFonts w:ascii="Myriad Pro" w:eastAsiaTheme="majorEastAsia" w:hAnsi="Myriad Pro" w:cstheme="majorBidi"/>
      <w:b/>
      <w:bCs/>
      <w:color w:val="4E5D3C" w:themeColor="accent2" w:themeShade="7F"/>
      <w:sz w:val="40"/>
      <w:szCs w:val="22"/>
    </w:rPr>
  </w:style>
  <w:style w:type="paragraph" w:styleId="Heading2">
    <w:name w:val="heading 2"/>
    <w:basedOn w:val="Normal"/>
    <w:next w:val="Normal"/>
    <w:link w:val="Heading2Char"/>
    <w:uiPriority w:val="9"/>
    <w:unhideWhenUsed/>
    <w:qFormat/>
    <w:rsid w:val="00113D20"/>
    <w:pPr>
      <w:keepNext/>
      <w:pBdr>
        <w:top w:val="single" w:sz="4" w:space="0" w:color="9CB084" w:themeColor="accent2"/>
        <w:left w:val="single" w:sz="48" w:space="2" w:color="9CB084" w:themeColor="accent2"/>
        <w:bottom w:val="single" w:sz="4" w:space="0" w:color="9CB084" w:themeColor="accent2"/>
        <w:right w:val="single" w:sz="4" w:space="4" w:color="9CB084" w:themeColor="accent2"/>
      </w:pBdr>
      <w:spacing w:before="200" w:after="100" w:line="269" w:lineRule="auto"/>
      <w:ind w:left="142" w:right="74"/>
      <w:contextualSpacing/>
      <w:outlineLvl w:val="1"/>
    </w:pPr>
    <w:rPr>
      <w:rFonts w:ascii="Myriad Pro" w:eastAsiaTheme="majorEastAsia" w:hAnsi="Myriad Pro" w:cstheme="majorBidi"/>
      <w:b/>
      <w:bCs/>
      <w:color w:val="758C5A" w:themeColor="accent2" w:themeShade="BF"/>
      <w:sz w:val="22"/>
      <w:szCs w:val="22"/>
    </w:rPr>
  </w:style>
  <w:style w:type="paragraph" w:styleId="Heading3">
    <w:name w:val="heading 3"/>
    <w:basedOn w:val="Normal"/>
    <w:next w:val="Normal"/>
    <w:link w:val="Heading3Char"/>
    <w:uiPriority w:val="9"/>
    <w:unhideWhenUsed/>
    <w:qFormat/>
    <w:rsid w:val="00113D20"/>
    <w:pPr>
      <w:keepNext/>
      <w:pBdr>
        <w:left w:val="single" w:sz="48" w:space="2" w:color="9CB084" w:themeColor="accent2"/>
        <w:bottom w:val="single" w:sz="4" w:space="0" w:color="9CB084" w:themeColor="accent2"/>
      </w:pBdr>
      <w:spacing w:before="200" w:after="100" w:line="240" w:lineRule="auto"/>
      <w:ind w:left="142"/>
      <w:contextualSpacing/>
      <w:outlineLvl w:val="2"/>
    </w:pPr>
    <w:rPr>
      <w:rFonts w:ascii="Myriad Pro" w:eastAsiaTheme="majorEastAsia" w:hAnsi="Myriad Pro" w:cstheme="majorBidi"/>
      <w:b/>
      <w:bCs/>
      <w:color w:val="758C5A" w:themeColor="accent2" w:themeShade="BF"/>
      <w:sz w:val="22"/>
      <w:szCs w:val="22"/>
    </w:rPr>
  </w:style>
  <w:style w:type="paragraph" w:styleId="Heading4">
    <w:name w:val="heading 4"/>
    <w:basedOn w:val="Normal"/>
    <w:next w:val="Normal"/>
    <w:link w:val="Heading4Char"/>
    <w:uiPriority w:val="9"/>
    <w:unhideWhenUsed/>
    <w:qFormat/>
    <w:rsid w:val="004F73C5"/>
    <w:pPr>
      <w:pBdr>
        <w:left w:val="single" w:sz="4" w:space="2" w:color="9CB084" w:themeColor="accent2"/>
        <w:bottom w:val="single" w:sz="4" w:space="2" w:color="9CB084" w:themeColor="accent2"/>
      </w:pBdr>
      <w:spacing w:before="200" w:after="100" w:line="240" w:lineRule="auto"/>
      <w:ind w:left="86"/>
      <w:contextualSpacing/>
      <w:outlineLvl w:val="3"/>
    </w:pPr>
    <w:rPr>
      <w:rFonts w:asciiTheme="majorHAnsi" w:eastAsiaTheme="majorEastAsia" w:hAnsiTheme="majorHAnsi" w:cstheme="majorBidi"/>
      <w:b/>
      <w:bCs/>
      <w:color w:val="758C5A" w:themeColor="accent2" w:themeShade="BF"/>
      <w:sz w:val="22"/>
      <w:szCs w:val="22"/>
    </w:rPr>
  </w:style>
  <w:style w:type="paragraph" w:styleId="Heading5">
    <w:name w:val="heading 5"/>
    <w:basedOn w:val="Normal"/>
    <w:next w:val="Normal"/>
    <w:link w:val="Heading5Char"/>
    <w:uiPriority w:val="9"/>
    <w:semiHidden/>
    <w:unhideWhenUsed/>
    <w:qFormat/>
    <w:rsid w:val="004F73C5"/>
    <w:pPr>
      <w:pBdr>
        <w:left w:val="dotted" w:sz="4" w:space="2" w:color="9CB084" w:themeColor="accent2"/>
        <w:bottom w:val="dotted" w:sz="4" w:space="2" w:color="9CB084" w:themeColor="accent2"/>
      </w:pBdr>
      <w:spacing w:before="200" w:after="100" w:line="240" w:lineRule="auto"/>
      <w:ind w:left="86"/>
      <w:contextualSpacing/>
      <w:outlineLvl w:val="4"/>
    </w:pPr>
    <w:rPr>
      <w:rFonts w:asciiTheme="majorHAnsi" w:eastAsiaTheme="majorEastAsia" w:hAnsiTheme="majorHAnsi" w:cstheme="majorBidi"/>
      <w:b/>
      <w:bCs/>
      <w:color w:val="758C5A" w:themeColor="accent2" w:themeShade="BF"/>
      <w:sz w:val="22"/>
      <w:szCs w:val="22"/>
    </w:rPr>
  </w:style>
  <w:style w:type="paragraph" w:styleId="Heading6">
    <w:name w:val="heading 6"/>
    <w:basedOn w:val="Normal"/>
    <w:next w:val="Normal"/>
    <w:link w:val="Heading6Char"/>
    <w:uiPriority w:val="9"/>
    <w:semiHidden/>
    <w:unhideWhenUsed/>
    <w:qFormat/>
    <w:rsid w:val="004F73C5"/>
    <w:pPr>
      <w:pBdr>
        <w:bottom w:val="single" w:sz="4" w:space="2" w:color="D7DFCD" w:themeColor="accent2" w:themeTint="66"/>
      </w:pBdr>
      <w:spacing w:before="200" w:after="100" w:line="240" w:lineRule="auto"/>
      <w:contextualSpacing/>
      <w:outlineLvl w:val="5"/>
    </w:pPr>
    <w:rPr>
      <w:rFonts w:asciiTheme="majorHAnsi" w:eastAsiaTheme="majorEastAsia" w:hAnsiTheme="majorHAnsi" w:cstheme="majorBidi"/>
      <w:color w:val="758C5A" w:themeColor="accent2" w:themeShade="BF"/>
      <w:sz w:val="22"/>
      <w:szCs w:val="22"/>
    </w:rPr>
  </w:style>
  <w:style w:type="paragraph" w:styleId="Heading7">
    <w:name w:val="heading 7"/>
    <w:basedOn w:val="Normal"/>
    <w:next w:val="Normal"/>
    <w:link w:val="Heading7Char"/>
    <w:uiPriority w:val="9"/>
    <w:semiHidden/>
    <w:unhideWhenUsed/>
    <w:qFormat/>
    <w:rsid w:val="004F73C5"/>
    <w:pPr>
      <w:pBdr>
        <w:bottom w:val="dotted" w:sz="4" w:space="2" w:color="C3CFB5" w:themeColor="accent2" w:themeTint="99"/>
      </w:pBdr>
      <w:spacing w:before="200" w:after="100" w:line="240" w:lineRule="auto"/>
      <w:contextualSpacing/>
      <w:outlineLvl w:val="6"/>
    </w:pPr>
    <w:rPr>
      <w:rFonts w:asciiTheme="majorHAnsi" w:eastAsiaTheme="majorEastAsia" w:hAnsiTheme="majorHAnsi" w:cstheme="majorBidi"/>
      <w:color w:val="758C5A" w:themeColor="accent2" w:themeShade="BF"/>
      <w:sz w:val="22"/>
      <w:szCs w:val="22"/>
    </w:rPr>
  </w:style>
  <w:style w:type="paragraph" w:styleId="Heading8">
    <w:name w:val="heading 8"/>
    <w:basedOn w:val="Normal"/>
    <w:next w:val="Normal"/>
    <w:link w:val="Heading8Char"/>
    <w:uiPriority w:val="9"/>
    <w:semiHidden/>
    <w:unhideWhenUsed/>
    <w:qFormat/>
    <w:rsid w:val="004F73C5"/>
    <w:pPr>
      <w:spacing w:before="200" w:after="100" w:line="240" w:lineRule="auto"/>
      <w:contextualSpacing/>
      <w:outlineLvl w:val="7"/>
    </w:pPr>
    <w:rPr>
      <w:rFonts w:asciiTheme="majorHAnsi" w:eastAsiaTheme="majorEastAsia" w:hAnsiTheme="majorHAnsi" w:cstheme="majorBidi"/>
      <w:color w:val="9CB084" w:themeColor="accent2"/>
      <w:sz w:val="22"/>
      <w:szCs w:val="22"/>
    </w:rPr>
  </w:style>
  <w:style w:type="paragraph" w:styleId="Heading9">
    <w:name w:val="heading 9"/>
    <w:basedOn w:val="Normal"/>
    <w:next w:val="Normal"/>
    <w:link w:val="Heading9Char"/>
    <w:uiPriority w:val="9"/>
    <w:semiHidden/>
    <w:unhideWhenUsed/>
    <w:qFormat/>
    <w:rsid w:val="004F73C5"/>
    <w:pPr>
      <w:spacing w:before="200" w:after="100" w:line="240" w:lineRule="auto"/>
      <w:contextualSpacing/>
      <w:outlineLvl w:val="8"/>
    </w:pPr>
    <w:rPr>
      <w:rFonts w:asciiTheme="majorHAnsi" w:eastAsiaTheme="majorEastAsia" w:hAnsiTheme="majorHAnsi" w:cstheme="majorBidi"/>
      <w:color w:val="9CB084"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D20"/>
    <w:rPr>
      <w:rFonts w:ascii="Myriad Pro" w:eastAsiaTheme="majorEastAsia" w:hAnsi="Myriad Pro" w:cstheme="majorBidi"/>
      <w:b/>
      <w:bCs/>
      <w:iCs/>
      <w:color w:val="4E5D3C" w:themeColor="accent2" w:themeShade="7F"/>
      <w:sz w:val="40"/>
      <w:shd w:val="clear" w:color="auto" w:fill="EBEFE6" w:themeFill="accent2" w:themeFillTint="33"/>
    </w:rPr>
  </w:style>
  <w:style w:type="paragraph" w:customStyle="1" w:styleId="ModuleNumber">
    <w:name w:val="Module Number"/>
    <w:basedOn w:val="Heading1"/>
    <w:qFormat/>
    <w:rsid w:val="004F73C5"/>
  </w:style>
  <w:style w:type="character" w:customStyle="1" w:styleId="Heading2Char">
    <w:name w:val="Heading 2 Char"/>
    <w:basedOn w:val="DefaultParagraphFont"/>
    <w:link w:val="Heading2"/>
    <w:uiPriority w:val="9"/>
    <w:rsid w:val="00113D20"/>
    <w:rPr>
      <w:rFonts w:ascii="Myriad Pro" w:eastAsiaTheme="majorEastAsia" w:hAnsi="Myriad Pro" w:cstheme="majorBidi"/>
      <w:b/>
      <w:bCs/>
      <w:iCs/>
      <w:color w:val="758C5A" w:themeColor="accent2" w:themeShade="BF"/>
    </w:rPr>
  </w:style>
  <w:style w:type="character" w:customStyle="1" w:styleId="Heading3Char">
    <w:name w:val="Heading 3 Char"/>
    <w:basedOn w:val="DefaultParagraphFont"/>
    <w:link w:val="Heading3"/>
    <w:uiPriority w:val="9"/>
    <w:rsid w:val="00113D20"/>
    <w:rPr>
      <w:rFonts w:ascii="Myriad Pro" w:eastAsiaTheme="majorEastAsia" w:hAnsi="Myriad Pro" w:cstheme="majorBidi"/>
      <w:b/>
      <w:bCs/>
      <w:iCs/>
      <w:color w:val="758C5A" w:themeColor="accent2" w:themeShade="BF"/>
    </w:rPr>
  </w:style>
  <w:style w:type="character" w:customStyle="1" w:styleId="Heading4Char">
    <w:name w:val="Heading 4 Char"/>
    <w:basedOn w:val="DefaultParagraphFont"/>
    <w:link w:val="Heading4"/>
    <w:uiPriority w:val="9"/>
    <w:rsid w:val="004F73C5"/>
    <w:rPr>
      <w:rFonts w:asciiTheme="majorHAnsi" w:eastAsiaTheme="majorEastAsia" w:hAnsiTheme="majorHAnsi" w:cstheme="majorBidi"/>
      <w:b/>
      <w:bCs/>
      <w:i/>
      <w:iCs/>
      <w:color w:val="758C5A" w:themeColor="accent2" w:themeShade="BF"/>
    </w:rPr>
  </w:style>
  <w:style w:type="character" w:customStyle="1" w:styleId="Heading5Char">
    <w:name w:val="Heading 5 Char"/>
    <w:basedOn w:val="DefaultParagraphFont"/>
    <w:link w:val="Heading5"/>
    <w:uiPriority w:val="9"/>
    <w:semiHidden/>
    <w:rsid w:val="004F73C5"/>
    <w:rPr>
      <w:rFonts w:asciiTheme="majorHAnsi" w:eastAsiaTheme="majorEastAsia" w:hAnsiTheme="majorHAnsi" w:cstheme="majorBidi"/>
      <w:b/>
      <w:bCs/>
      <w:i/>
      <w:iCs/>
      <w:color w:val="758C5A" w:themeColor="accent2" w:themeShade="BF"/>
    </w:rPr>
  </w:style>
  <w:style w:type="character" w:customStyle="1" w:styleId="Heading6Char">
    <w:name w:val="Heading 6 Char"/>
    <w:basedOn w:val="DefaultParagraphFont"/>
    <w:link w:val="Heading6"/>
    <w:uiPriority w:val="9"/>
    <w:semiHidden/>
    <w:rsid w:val="004F73C5"/>
    <w:rPr>
      <w:rFonts w:asciiTheme="majorHAnsi" w:eastAsiaTheme="majorEastAsia" w:hAnsiTheme="majorHAnsi" w:cstheme="majorBidi"/>
      <w:i/>
      <w:iCs/>
      <w:color w:val="758C5A" w:themeColor="accent2" w:themeShade="BF"/>
    </w:rPr>
  </w:style>
  <w:style w:type="character" w:customStyle="1" w:styleId="Heading7Char">
    <w:name w:val="Heading 7 Char"/>
    <w:basedOn w:val="DefaultParagraphFont"/>
    <w:link w:val="Heading7"/>
    <w:uiPriority w:val="9"/>
    <w:semiHidden/>
    <w:rsid w:val="004F73C5"/>
    <w:rPr>
      <w:rFonts w:asciiTheme="majorHAnsi" w:eastAsiaTheme="majorEastAsia" w:hAnsiTheme="majorHAnsi" w:cstheme="majorBidi"/>
      <w:i/>
      <w:iCs/>
      <w:color w:val="758C5A" w:themeColor="accent2" w:themeShade="BF"/>
    </w:rPr>
  </w:style>
  <w:style w:type="character" w:customStyle="1" w:styleId="Heading8Char">
    <w:name w:val="Heading 8 Char"/>
    <w:basedOn w:val="DefaultParagraphFont"/>
    <w:link w:val="Heading8"/>
    <w:uiPriority w:val="9"/>
    <w:semiHidden/>
    <w:rsid w:val="004F73C5"/>
    <w:rPr>
      <w:rFonts w:asciiTheme="majorHAnsi" w:eastAsiaTheme="majorEastAsia" w:hAnsiTheme="majorHAnsi" w:cstheme="majorBidi"/>
      <w:i/>
      <w:iCs/>
      <w:color w:val="9CB084" w:themeColor="accent2"/>
    </w:rPr>
  </w:style>
  <w:style w:type="character" w:customStyle="1" w:styleId="Heading9Char">
    <w:name w:val="Heading 9 Char"/>
    <w:basedOn w:val="DefaultParagraphFont"/>
    <w:link w:val="Heading9"/>
    <w:uiPriority w:val="9"/>
    <w:semiHidden/>
    <w:rsid w:val="004F73C5"/>
    <w:rPr>
      <w:rFonts w:asciiTheme="majorHAnsi" w:eastAsiaTheme="majorEastAsia" w:hAnsiTheme="majorHAnsi" w:cstheme="majorBidi"/>
      <w:i/>
      <w:iCs/>
      <w:color w:val="9CB084" w:themeColor="accent2"/>
      <w:sz w:val="20"/>
      <w:szCs w:val="20"/>
    </w:rPr>
  </w:style>
  <w:style w:type="paragraph" w:styleId="Caption">
    <w:name w:val="caption"/>
    <w:basedOn w:val="Normal"/>
    <w:next w:val="Normal"/>
    <w:uiPriority w:val="35"/>
    <w:semiHidden/>
    <w:unhideWhenUsed/>
    <w:qFormat/>
    <w:rsid w:val="004F73C5"/>
    <w:rPr>
      <w:b/>
      <w:bCs/>
      <w:color w:val="758C5A" w:themeColor="accent2" w:themeShade="BF"/>
      <w:sz w:val="18"/>
      <w:szCs w:val="18"/>
    </w:rPr>
  </w:style>
  <w:style w:type="paragraph" w:styleId="Title">
    <w:name w:val="Title"/>
    <w:basedOn w:val="Normal"/>
    <w:next w:val="Normal"/>
    <w:link w:val="TitleChar"/>
    <w:uiPriority w:val="10"/>
    <w:qFormat/>
    <w:rsid w:val="004F73C5"/>
    <w:pPr>
      <w:pBdr>
        <w:top w:val="single" w:sz="48" w:space="0" w:color="9CB084" w:themeColor="accent2"/>
        <w:bottom w:val="single" w:sz="48" w:space="0" w:color="9CB084" w:themeColor="accent2"/>
      </w:pBdr>
      <w:shd w:val="clear" w:color="auto" w:fill="9CB084"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4F73C5"/>
    <w:rPr>
      <w:rFonts w:asciiTheme="majorHAnsi" w:eastAsiaTheme="majorEastAsia" w:hAnsiTheme="majorHAnsi" w:cstheme="majorBidi"/>
      <w:i/>
      <w:iCs/>
      <w:color w:val="FFFFFF" w:themeColor="background1"/>
      <w:spacing w:val="10"/>
      <w:sz w:val="48"/>
      <w:szCs w:val="48"/>
      <w:shd w:val="clear" w:color="auto" w:fill="9CB084" w:themeFill="accent2"/>
    </w:rPr>
  </w:style>
  <w:style w:type="paragraph" w:styleId="Subtitle">
    <w:name w:val="Subtitle"/>
    <w:basedOn w:val="Normal"/>
    <w:next w:val="Normal"/>
    <w:link w:val="SubtitleChar"/>
    <w:uiPriority w:val="11"/>
    <w:qFormat/>
    <w:rsid w:val="004F73C5"/>
    <w:pPr>
      <w:pBdr>
        <w:bottom w:val="dotted" w:sz="8" w:space="10" w:color="9CB084" w:themeColor="accent2"/>
      </w:pBdr>
      <w:spacing w:before="200" w:after="900" w:line="240" w:lineRule="auto"/>
      <w:jc w:val="center"/>
    </w:pPr>
    <w:rPr>
      <w:rFonts w:asciiTheme="majorHAnsi" w:eastAsiaTheme="majorEastAsia" w:hAnsiTheme="majorHAnsi" w:cstheme="majorBidi"/>
      <w:color w:val="4E5D3C" w:themeColor="accent2" w:themeShade="7F"/>
      <w:szCs w:val="24"/>
    </w:rPr>
  </w:style>
  <w:style w:type="character" w:customStyle="1" w:styleId="SubtitleChar">
    <w:name w:val="Subtitle Char"/>
    <w:basedOn w:val="DefaultParagraphFont"/>
    <w:link w:val="Subtitle"/>
    <w:uiPriority w:val="11"/>
    <w:rsid w:val="004F73C5"/>
    <w:rPr>
      <w:rFonts w:asciiTheme="majorHAnsi" w:eastAsiaTheme="majorEastAsia" w:hAnsiTheme="majorHAnsi" w:cstheme="majorBidi"/>
      <w:i/>
      <w:iCs/>
      <w:color w:val="4E5D3C" w:themeColor="accent2" w:themeShade="7F"/>
      <w:sz w:val="24"/>
      <w:szCs w:val="24"/>
    </w:rPr>
  </w:style>
  <w:style w:type="character" w:styleId="Strong">
    <w:name w:val="Strong"/>
    <w:uiPriority w:val="22"/>
    <w:qFormat/>
    <w:rsid w:val="004F73C5"/>
    <w:rPr>
      <w:b/>
      <w:bCs/>
      <w:spacing w:val="0"/>
    </w:rPr>
  </w:style>
  <w:style w:type="character" w:styleId="Emphasis">
    <w:name w:val="Emphasis"/>
    <w:uiPriority w:val="20"/>
    <w:qFormat/>
    <w:rsid w:val="004F73C5"/>
    <w:rPr>
      <w:rFonts w:asciiTheme="majorHAnsi" w:eastAsiaTheme="majorEastAsia" w:hAnsiTheme="majorHAnsi" w:cstheme="majorBidi"/>
      <w:b/>
      <w:bCs/>
      <w:i/>
      <w:iCs/>
      <w:color w:val="9CB084" w:themeColor="accent2"/>
      <w:bdr w:val="single" w:sz="18" w:space="0" w:color="EBEFE6" w:themeColor="accent2" w:themeTint="33"/>
      <w:shd w:val="clear" w:color="auto" w:fill="EBEFE6" w:themeFill="accent2" w:themeFillTint="33"/>
    </w:rPr>
  </w:style>
  <w:style w:type="paragraph" w:styleId="NoSpacing">
    <w:name w:val="No Spacing"/>
    <w:basedOn w:val="Normal"/>
    <w:uiPriority w:val="1"/>
    <w:qFormat/>
    <w:rsid w:val="004F73C5"/>
    <w:pPr>
      <w:spacing w:after="0" w:line="240" w:lineRule="auto"/>
    </w:pPr>
  </w:style>
  <w:style w:type="paragraph" w:styleId="ListParagraph">
    <w:name w:val="List Paragraph"/>
    <w:basedOn w:val="Normal"/>
    <w:uiPriority w:val="34"/>
    <w:qFormat/>
    <w:rsid w:val="004F73C5"/>
    <w:pPr>
      <w:ind w:left="720"/>
      <w:contextualSpacing/>
    </w:pPr>
  </w:style>
  <w:style w:type="paragraph" w:styleId="Quote">
    <w:name w:val="Quote"/>
    <w:basedOn w:val="Normal"/>
    <w:next w:val="Normal"/>
    <w:link w:val="QuoteChar"/>
    <w:uiPriority w:val="29"/>
    <w:qFormat/>
    <w:rsid w:val="004F73C5"/>
    <w:rPr>
      <w:i/>
      <w:iCs w:val="0"/>
      <w:color w:val="758C5A" w:themeColor="accent2" w:themeShade="BF"/>
    </w:rPr>
  </w:style>
  <w:style w:type="character" w:customStyle="1" w:styleId="QuoteChar">
    <w:name w:val="Quote Char"/>
    <w:basedOn w:val="DefaultParagraphFont"/>
    <w:link w:val="Quote"/>
    <w:uiPriority w:val="29"/>
    <w:rsid w:val="004F73C5"/>
    <w:rPr>
      <w:color w:val="758C5A" w:themeColor="accent2" w:themeShade="BF"/>
      <w:sz w:val="20"/>
      <w:szCs w:val="20"/>
    </w:rPr>
  </w:style>
  <w:style w:type="paragraph" w:styleId="IntenseQuote">
    <w:name w:val="Intense Quote"/>
    <w:basedOn w:val="Normal"/>
    <w:next w:val="Normal"/>
    <w:link w:val="IntenseQuoteChar"/>
    <w:uiPriority w:val="30"/>
    <w:qFormat/>
    <w:rsid w:val="004F73C5"/>
    <w:pPr>
      <w:pBdr>
        <w:top w:val="dotted" w:sz="8" w:space="10" w:color="9CB084" w:themeColor="accent2"/>
        <w:bottom w:val="dotted" w:sz="8" w:space="10" w:color="9CB084" w:themeColor="accent2"/>
      </w:pBdr>
      <w:spacing w:line="300" w:lineRule="auto"/>
      <w:ind w:left="2160" w:right="2160"/>
      <w:jc w:val="center"/>
    </w:pPr>
    <w:rPr>
      <w:rFonts w:asciiTheme="majorHAnsi" w:eastAsiaTheme="majorEastAsia" w:hAnsiTheme="majorHAnsi" w:cstheme="majorBidi"/>
      <w:b/>
      <w:bCs/>
      <w:color w:val="9CB084" w:themeColor="accent2"/>
    </w:rPr>
  </w:style>
  <w:style w:type="character" w:customStyle="1" w:styleId="IntenseQuoteChar">
    <w:name w:val="Intense Quote Char"/>
    <w:basedOn w:val="DefaultParagraphFont"/>
    <w:link w:val="IntenseQuote"/>
    <w:uiPriority w:val="30"/>
    <w:rsid w:val="004F73C5"/>
    <w:rPr>
      <w:rFonts w:asciiTheme="majorHAnsi" w:eastAsiaTheme="majorEastAsia" w:hAnsiTheme="majorHAnsi" w:cstheme="majorBidi"/>
      <w:b/>
      <w:bCs/>
      <w:i/>
      <w:iCs/>
      <w:color w:val="9CB084" w:themeColor="accent2"/>
      <w:sz w:val="20"/>
      <w:szCs w:val="20"/>
    </w:rPr>
  </w:style>
  <w:style w:type="character" w:styleId="SubtleEmphasis">
    <w:name w:val="Subtle Emphasis"/>
    <w:uiPriority w:val="19"/>
    <w:qFormat/>
    <w:rsid w:val="004F73C5"/>
    <w:rPr>
      <w:rFonts w:asciiTheme="majorHAnsi" w:eastAsiaTheme="majorEastAsia" w:hAnsiTheme="majorHAnsi" w:cstheme="majorBidi"/>
      <w:i/>
      <w:iCs/>
      <w:color w:val="9CB084" w:themeColor="accent2"/>
    </w:rPr>
  </w:style>
  <w:style w:type="character" w:styleId="IntenseEmphasis">
    <w:name w:val="Intense Emphasis"/>
    <w:uiPriority w:val="21"/>
    <w:qFormat/>
    <w:rsid w:val="004F73C5"/>
    <w:rPr>
      <w:rFonts w:asciiTheme="majorHAnsi" w:eastAsiaTheme="majorEastAsia" w:hAnsiTheme="majorHAnsi" w:cstheme="majorBidi"/>
      <w:b/>
      <w:bCs/>
      <w:i/>
      <w:iCs/>
      <w:dstrike w:val="0"/>
      <w:color w:val="FFFFFF" w:themeColor="background1"/>
      <w:bdr w:val="single" w:sz="18" w:space="0" w:color="9CB084" w:themeColor="accent2"/>
      <w:shd w:val="clear" w:color="auto" w:fill="9CB084" w:themeFill="accent2"/>
      <w:vertAlign w:val="baseline"/>
    </w:rPr>
  </w:style>
  <w:style w:type="character" w:styleId="SubtleReference">
    <w:name w:val="Subtle Reference"/>
    <w:uiPriority w:val="31"/>
    <w:qFormat/>
    <w:rsid w:val="004F73C5"/>
    <w:rPr>
      <w:i/>
      <w:iCs/>
      <w:smallCaps/>
      <w:color w:val="9CB084" w:themeColor="accent2"/>
      <w:u w:color="9CB084" w:themeColor="accent2"/>
    </w:rPr>
  </w:style>
  <w:style w:type="character" w:styleId="IntenseReference">
    <w:name w:val="Intense Reference"/>
    <w:uiPriority w:val="32"/>
    <w:qFormat/>
    <w:rsid w:val="004F73C5"/>
    <w:rPr>
      <w:b/>
      <w:bCs/>
      <w:i/>
      <w:iCs/>
      <w:smallCaps/>
      <w:color w:val="9CB084" w:themeColor="accent2"/>
      <w:u w:color="9CB084" w:themeColor="accent2"/>
    </w:rPr>
  </w:style>
  <w:style w:type="character" w:styleId="BookTitle">
    <w:name w:val="Book Title"/>
    <w:uiPriority w:val="33"/>
    <w:qFormat/>
    <w:rsid w:val="004F73C5"/>
    <w:rPr>
      <w:rFonts w:asciiTheme="majorHAnsi" w:eastAsiaTheme="majorEastAsia" w:hAnsiTheme="majorHAnsi" w:cstheme="majorBidi"/>
      <w:b/>
      <w:bCs/>
      <w:i/>
      <w:iCs/>
      <w:smallCaps/>
      <w:color w:val="758C5A" w:themeColor="accent2" w:themeShade="BF"/>
      <w:u w:val="single"/>
    </w:rPr>
  </w:style>
  <w:style w:type="paragraph" w:styleId="TOCHeading">
    <w:name w:val="TOC Heading"/>
    <w:basedOn w:val="Heading1"/>
    <w:next w:val="Normal"/>
    <w:uiPriority w:val="39"/>
    <w:semiHidden/>
    <w:unhideWhenUsed/>
    <w:qFormat/>
    <w:rsid w:val="004F73C5"/>
    <w:pPr>
      <w:outlineLvl w:val="9"/>
    </w:pPr>
  </w:style>
  <w:style w:type="paragraph" w:customStyle="1" w:styleId="ModuleName">
    <w:name w:val="Module Name"/>
    <w:basedOn w:val="Heading1"/>
    <w:qFormat/>
    <w:rsid w:val="004F73C5"/>
    <w:pPr>
      <w:pageBreakBefore w:val="0"/>
    </w:pPr>
  </w:style>
  <w:style w:type="paragraph" w:customStyle="1" w:styleId="ModuleIntroHeadings">
    <w:name w:val="Module Intro Headings"/>
    <w:basedOn w:val="Heading2"/>
    <w:qFormat/>
    <w:rsid w:val="00212F39"/>
    <w:rPr>
      <w:caps/>
      <w:sz w:val="28"/>
    </w:rPr>
  </w:style>
  <w:style w:type="paragraph" w:customStyle="1" w:styleId="ModuleIntro">
    <w:name w:val="Module Intro"/>
    <w:basedOn w:val="Normal"/>
    <w:qFormat/>
    <w:rsid w:val="00212F39"/>
    <w:rPr>
      <w:b/>
      <w:i/>
    </w:rPr>
  </w:style>
  <w:style w:type="table" w:styleId="TableGrid">
    <w:name w:val="Table Grid"/>
    <w:basedOn w:val="TableNormal"/>
    <w:uiPriority w:val="59"/>
    <w:rsid w:val="00592E22"/>
    <w:pPr>
      <w:spacing w:after="0" w:line="240" w:lineRule="auto"/>
    </w:pPr>
    <w:rPr>
      <w:lang w:val="en-AU" w:eastAsia="zh-CN"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ode">
    <w:name w:val="Code"/>
    <w:basedOn w:val="Normal"/>
    <w:link w:val="CodeChar"/>
    <w:qFormat/>
    <w:rsid w:val="00187878"/>
    <w:pPr>
      <w:pBdr>
        <w:top w:val="dotted" w:sz="4" w:space="1" w:color="9CB084" w:themeColor="accent2"/>
        <w:left w:val="dotted" w:sz="4" w:space="4" w:color="9CB084" w:themeColor="accent2"/>
        <w:bottom w:val="dotted" w:sz="4" w:space="1" w:color="9CB084" w:themeColor="accent2"/>
        <w:right w:val="dotted" w:sz="4" w:space="4" w:color="9CB084" w:themeColor="accent2"/>
      </w:pBdr>
      <w:shd w:val="clear" w:color="auto" w:fill="EBEFE6" w:themeFill="accent2" w:themeFillTint="33"/>
      <w:autoSpaceDE w:val="0"/>
      <w:autoSpaceDN w:val="0"/>
      <w:adjustRightInd w:val="0"/>
      <w:spacing w:after="120" w:line="240" w:lineRule="auto"/>
      <w:contextualSpacing/>
    </w:pPr>
    <w:rPr>
      <w:rFonts w:ascii="Lucida Console" w:hAnsi="Lucida Console" w:cs="Courier New"/>
      <w:iCs w:val="0"/>
      <w:noProof/>
      <w:sz w:val="22"/>
      <w:lang w:val="en-AU" w:eastAsia="zh-CN" w:bidi="ar-SA"/>
    </w:rPr>
  </w:style>
  <w:style w:type="character" w:customStyle="1" w:styleId="CodeChar">
    <w:name w:val="Code Char"/>
    <w:basedOn w:val="DefaultParagraphFont"/>
    <w:link w:val="Code"/>
    <w:rsid w:val="00187878"/>
    <w:rPr>
      <w:rFonts w:ascii="Lucida Console" w:hAnsi="Lucida Console" w:cs="Courier New"/>
      <w:noProof/>
      <w:szCs w:val="20"/>
      <w:shd w:val="clear" w:color="auto" w:fill="EBEFE6" w:themeFill="accent2" w:themeFillTint="33"/>
      <w:lang w:val="en-AU" w:eastAsia="zh-CN" w:bidi="ar-SA"/>
    </w:rPr>
  </w:style>
  <w:style w:type="paragraph" w:styleId="BalloonText">
    <w:name w:val="Balloon Text"/>
    <w:basedOn w:val="Normal"/>
    <w:link w:val="BalloonTextChar"/>
    <w:uiPriority w:val="99"/>
    <w:semiHidden/>
    <w:unhideWhenUsed/>
    <w:rsid w:val="00592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E22"/>
    <w:rPr>
      <w:rFonts w:ascii="Tahoma" w:hAnsi="Tahoma" w:cs="Tahoma"/>
      <w:i/>
      <w:iCs/>
      <w:sz w:val="16"/>
      <w:szCs w:val="16"/>
    </w:rPr>
  </w:style>
  <w:style w:type="character" w:customStyle="1" w:styleId="CodeInline">
    <w:name w:val="Code Inline"/>
    <w:basedOn w:val="Emphasis"/>
    <w:uiPriority w:val="1"/>
    <w:qFormat/>
    <w:rsid w:val="00026A43"/>
    <w:rPr>
      <w:rFonts w:ascii="Lucida Console" w:hAnsi="Lucida Console"/>
      <w:b w:val="0"/>
      <w:i w:val="0"/>
      <w:color w:val="auto"/>
      <w:sz w:val="22"/>
      <w:bdr w:val="single" w:sz="18" w:space="0" w:color="EBEFE6"/>
      <w:shd w:val="clear" w:color="auto" w:fill="EBEFE6"/>
    </w:rPr>
  </w:style>
  <w:style w:type="table" w:styleId="LightShading-Accent2">
    <w:name w:val="Light Shading Accent 2"/>
    <w:basedOn w:val="TableNormal"/>
    <w:uiPriority w:val="60"/>
    <w:rsid w:val="00A41EEA"/>
    <w:pPr>
      <w:spacing w:after="0" w:line="240" w:lineRule="auto"/>
    </w:pPr>
    <w:rPr>
      <w:color w:val="758C5A" w:themeColor="accent2" w:themeShade="BF"/>
    </w:rPr>
    <w:tblPr>
      <w:tblStyleRowBandSize w:val="1"/>
      <w:tblStyleColBandSize w:val="1"/>
      <w:tblInd w:w="0" w:type="dxa"/>
      <w:tblBorders>
        <w:top w:val="single" w:sz="8" w:space="0" w:color="9CB084" w:themeColor="accent2"/>
        <w:bottom w:val="single" w:sz="8" w:space="0" w:color="9CB084"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CB084" w:themeColor="accent2"/>
          <w:left w:val="nil"/>
          <w:bottom w:val="single" w:sz="8" w:space="0" w:color="9CB084" w:themeColor="accent2"/>
          <w:right w:val="nil"/>
          <w:insideH w:val="nil"/>
          <w:insideV w:val="nil"/>
        </w:tcBorders>
      </w:tcPr>
    </w:tblStylePr>
    <w:tblStylePr w:type="lastRow">
      <w:pPr>
        <w:spacing w:before="0" w:after="0" w:line="240" w:lineRule="auto"/>
      </w:pPr>
      <w:rPr>
        <w:b/>
        <w:bCs/>
      </w:rPr>
      <w:tblPr/>
      <w:tcPr>
        <w:tcBorders>
          <w:top w:val="single" w:sz="8" w:space="0" w:color="9CB084" w:themeColor="accent2"/>
          <w:left w:val="nil"/>
          <w:bottom w:val="single" w:sz="8" w:space="0" w:color="9CB084"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BE0" w:themeFill="accent2" w:themeFillTint="3F"/>
      </w:tcPr>
    </w:tblStylePr>
    <w:tblStylePr w:type="band1Horz">
      <w:tblPr/>
      <w:tcPr>
        <w:tcBorders>
          <w:left w:val="nil"/>
          <w:right w:val="nil"/>
          <w:insideH w:val="nil"/>
          <w:insideV w:val="nil"/>
        </w:tcBorders>
        <w:shd w:val="clear" w:color="auto" w:fill="E6EBE0" w:themeFill="accent2" w:themeFillTint="3F"/>
      </w:tcPr>
    </w:tblStylePr>
  </w:style>
  <w:style w:type="table" w:styleId="LightGrid-Accent2">
    <w:name w:val="Light Grid Accent 2"/>
    <w:basedOn w:val="TableNormal"/>
    <w:uiPriority w:val="62"/>
    <w:rsid w:val="00382359"/>
    <w:pPr>
      <w:spacing w:after="0" w:line="240" w:lineRule="auto"/>
    </w:pPr>
    <w:tblPr>
      <w:tblStyleRowBandSize w:val="1"/>
      <w:tblStyleColBandSize w:val="1"/>
      <w:tblInd w:w="0" w:type="dxa"/>
      <w:tblBorders>
        <w:top w:val="single" w:sz="8" w:space="0" w:color="9CB084" w:themeColor="accent2"/>
        <w:left w:val="single" w:sz="8" w:space="0" w:color="9CB084" w:themeColor="accent2"/>
        <w:bottom w:val="single" w:sz="8" w:space="0" w:color="9CB084" w:themeColor="accent2"/>
        <w:right w:val="single" w:sz="8" w:space="0" w:color="9CB084" w:themeColor="accent2"/>
        <w:insideH w:val="single" w:sz="8" w:space="0" w:color="9CB084" w:themeColor="accent2"/>
        <w:insideV w:val="single" w:sz="8" w:space="0" w:color="9CB084"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CB084" w:themeColor="accent2"/>
          <w:left w:val="single" w:sz="8" w:space="0" w:color="9CB084" w:themeColor="accent2"/>
          <w:bottom w:val="single" w:sz="18" w:space="0" w:color="9CB084" w:themeColor="accent2"/>
          <w:right w:val="single" w:sz="8" w:space="0" w:color="9CB084" w:themeColor="accent2"/>
          <w:insideH w:val="nil"/>
          <w:insideV w:val="single" w:sz="8" w:space="0" w:color="9CB084"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CB084" w:themeColor="accent2"/>
          <w:left w:val="single" w:sz="8" w:space="0" w:color="9CB084" w:themeColor="accent2"/>
          <w:bottom w:val="single" w:sz="8" w:space="0" w:color="9CB084" w:themeColor="accent2"/>
          <w:right w:val="single" w:sz="8" w:space="0" w:color="9CB084" w:themeColor="accent2"/>
          <w:insideH w:val="nil"/>
          <w:insideV w:val="single" w:sz="8" w:space="0" w:color="9CB084"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CB084" w:themeColor="accent2"/>
          <w:left w:val="single" w:sz="8" w:space="0" w:color="9CB084" w:themeColor="accent2"/>
          <w:bottom w:val="single" w:sz="8" w:space="0" w:color="9CB084" w:themeColor="accent2"/>
          <w:right w:val="single" w:sz="8" w:space="0" w:color="9CB084" w:themeColor="accent2"/>
        </w:tcBorders>
      </w:tcPr>
    </w:tblStylePr>
    <w:tblStylePr w:type="band1Vert">
      <w:tblPr/>
      <w:tcPr>
        <w:tcBorders>
          <w:top w:val="single" w:sz="8" w:space="0" w:color="9CB084" w:themeColor="accent2"/>
          <w:left w:val="single" w:sz="8" w:space="0" w:color="9CB084" w:themeColor="accent2"/>
          <w:bottom w:val="single" w:sz="8" w:space="0" w:color="9CB084" w:themeColor="accent2"/>
          <w:right w:val="single" w:sz="8" w:space="0" w:color="9CB084" w:themeColor="accent2"/>
        </w:tcBorders>
        <w:shd w:val="clear" w:color="auto" w:fill="E6EBE0" w:themeFill="accent2" w:themeFillTint="3F"/>
      </w:tcPr>
    </w:tblStylePr>
    <w:tblStylePr w:type="band1Horz">
      <w:tblPr/>
      <w:tcPr>
        <w:tcBorders>
          <w:top w:val="single" w:sz="8" w:space="0" w:color="9CB084" w:themeColor="accent2"/>
          <w:left w:val="single" w:sz="8" w:space="0" w:color="9CB084" w:themeColor="accent2"/>
          <w:bottom w:val="single" w:sz="8" w:space="0" w:color="9CB084" w:themeColor="accent2"/>
          <w:right w:val="single" w:sz="8" w:space="0" w:color="9CB084" w:themeColor="accent2"/>
          <w:insideV w:val="single" w:sz="8" w:space="0" w:color="9CB084" w:themeColor="accent2"/>
        </w:tcBorders>
        <w:shd w:val="clear" w:color="auto" w:fill="E6EBE0" w:themeFill="accent2" w:themeFillTint="3F"/>
      </w:tcPr>
    </w:tblStylePr>
    <w:tblStylePr w:type="band2Horz">
      <w:tblPr/>
      <w:tcPr>
        <w:tcBorders>
          <w:top w:val="single" w:sz="8" w:space="0" w:color="9CB084" w:themeColor="accent2"/>
          <w:left w:val="single" w:sz="8" w:space="0" w:color="9CB084" w:themeColor="accent2"/>
          <w:bottom w:val="single" w:sz="8" w:space="0" w:color="9CB084" w:themeColor="accent2"/>
          <w:right w:val="single" w:sz="8" w:space="0" w:color="9CB084" w:themeColor="accent2"/>
          <w:insideV w:val="single" w:sz="8" w:space="0" w:color="9CB084" w:themeColor="accent2"/>
        </w:tcBorders>
      </w:tcPr>
    </w:tblStylePr>
  </w:style>
  <w:style w:type="table" w:styleId="MediumList1-Accent2">
    <w:name w:val="Medium List 1 Accent 2"/>
    <w:basedOn w:val="TableNormal"/>
    <w:uiPriority w:val="65"/>
    <w:rsid w:val="00382359"/>
    <w:pPr>
      <w:spacing w:after="0" w:line="240" w:lineRule="auto"/>
    </w:pPr>
    <w:rPr>
      <w:color w:val="000000" w:themeColor="text1"/>
    </w:rPr>
    <w:tblPr>
      <w:tblStyleRowBandSize w:val="1"/>
      <w:tblStyleColBandSize w:val="1"/>
      <w:tblInd w:w="0" w:type="dxa"/>
      <w:tblBorders>
        <w:top w:val="single" w:sz="8" w:space="0" w:color="9CB084" w:themeColor="accent2"/>
        <w:bottom w:val="single" w:sz="8" w:space="0" w:color="9CB084"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CB084" w:themeColor="accent2"/>
        </w:tcBorders>
      </w:tcPr>
    </w:tblStylePr>
    <w:tblStylePr w:type="lastRow">
      <w:rPr>
        <w:b/>
        <w:bCs/>
        <w:color w:val="69676D" w:themeColor="text2"/>
      </w:rPr>
      <w:tblPr/>
      <w:tcPr>
        <w:tcBorders>
          <w:top w:val="single" w:sz="8" w:space="0" w:color="9CB084" w:themeColor="accent2"/>
          <w:bottom w:val="single" w:sz="8" w:space="0" w:color="9CB084" w:themeColor="accent2"/>
        </w:tcBorders>
      </w:tcPr>
    </w:tblStylePr>
    <w:tblStylePr w:type="firstCol">
      <w:rPr>
        <w:b/>
        <w:bCs/>
      </w:rPr>
    </w:tblStylePr>
    <w:tblStylePr w:type="lastCol">
      <w:rPr>
        <w:b/>
        <w:bCs/>
      </w:rPr>
      <w:tblPr/>
      <w:tcPr>
        <w:tcBorders>
          <w:top w:val="single" w:sz="8" w:space="0" w:color="9CB084" w:themeColor="accent2"/>
          <w:bottom w:val="single" w:sz="8" w:space="0" w:color="9CB084" w:themeColor="accent2"/>
        </w:tcBorders>
      </w:tcPr>
    </w:tblStylePr>
    <w:tblStylePr w:type="band1Vert">
      <w:tblPr/>
      <w:tcPr>
        <w:shd w:val="clear" w:color="auto" w:fill="E6EBE0" w:themeFill="accent2" w:themeFillTint="3F"/>
      </w:tcPr>
    </w:tblStylePr>
    <w:tblStylePr w:type="band1Horz">
      <w:tblPr/>
      <w:tcPr>
        <w:shd w:val="clear" w:color="auto" w:fill="E6EBE0" w:themeFill="accent2" w:themeFillTint="3F"/>
      </w:tcPr>
    </w:tblStylePr>
  </w:style>
  <w:style w:type="paragraph" w:styleId="Header">
    <w:name w:val="header"/>
    <w:basedOn w:val="Normal"/>
    <w:link w:val="HeaderChar"/>
    <w:uiPriority w:val="99"/>
    <w:unhideWhenUsed/>
    <w:rsid w:val="009A48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4898"/>
    <w:rPr>
      <w:rFonts w:ascii="Myriad Pro Light" w:hAnsi="Myriad Pro Light"/>
      <w:iCs/>
      <w:sz w:val="24"/>
      <w:szCs w:val="20"/>
    </w:rPr>
  </w:style>
  <w:style w:type="paragraph" w:styleId="Footer">
    <w:name w:val="footer"/>
    <w:basedOn w:val="Normal"/>
    <w:link w:val="FooterChar"/>
    <w:uiPriority w:val="99"/>
    <w:unhideWhenUsed/>
    <w:rsid w:val="009A48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4898"/>
    <w:rPr>
      <w:rFonts w:ascii="Myriad Pro Light" w:hAnsi="Myriad Pro Light"/>
      <w:iCs/>
      <w:sz w:val="24"/>
      <w:szCs w:val="20"/>
    </w:rPr>
  </w:style>
  <w:style w:type="paragraph" w:customStyle="1" w:styleId="CodeBlock">
    <w:name w:val="Code Block"/>
    <w:basedOn w:val="Normal"/>
    <w:link w:val="CodeBlockChar"/>
    <w:qFormat/>
    <w:rsid w:val="00CD64F9"/>
    <w:pPr>
      <w:pBdr>
        <w:top w:val="single" w:sz="4" w:space="1" w:color="auto"/>
        <w:left w:val="single" w:sz="4" w:space="4" w:color="auto"/>
        <w:bottom w:val="single" w:sz="4" w:space="1" w:color="auto"/>
        <w:right w:val="single" w:sz="4" w:space="4" w:color="auto"/>
      </w:pBdr>
      <w:autoSpaceDE w:val="0"/>
      <w:autoSpaceDN w:val="0"/>
      <w:adjustRightInd w:val="0"/>
      <w:spacing w:before="40" w:after="120" w:line="240" w:lineRule="auto"/>
      <w:contextualSpacing/>
    </w:pPr>
    <w:rPr>
      <w:rFonts w:ascii="Courier New" w:hAnsi="Courier New" w:cs="Courier New"/>
      <w:iCs w:val="0"/>
      <w:noProof/>
      <w:szCs w:val="24"/>
      <w:lang w:val="en-AU" w:eastAsia="zh-CN" w:bidi="ar-SA"/>
    </w:rPr>
  </w:style>
  <w:style w:type="character" w:customStyle="1" w:styleId="CodeBlockChar">
    <w:name w:val="Code Block Char"/>
    <w:basedOn w:val="DefaultParagraphFont"/>
    <w:link w:val="CodeBlock"/>
    <w:rsid w:val="00CD64F9"/>
    <w:rPr>
      <w:rFonts w:ascii="Courier New" w:hAnsi="Courier New" w:cs="Courier New"/>
      <w:noProof/>
      <w:sz w:val="24"/>
      <w:szCs w:val="24"/>
      <w:lang w:val="en-AU" w:eastAsia="zh-CN" w:bidi="ar-SA"/>
    </w:rPr>
  </w:style>
  <w:style w:type="character" w:styleId="Hyperlink">
    <w:name w:val="Hyperlink"/>
    <w:uiPriority w:val="99"/>
    <w:rsid w:val="00541677"/>
    <w:rPr>
      <w:rFonts w:ascii="Arial" w:hAnsi="Arial"/>
      <w:color w:val="2B85BB"/>
      <w:sz w:val="20"/>
      <w:szCs w:val="20"/>
      <w:u w:val="single"/>
    </w:rPr>
  </w:style>
  <w:style w:type="paragraph" w:customStyle="1" w:styleId="CodeExisting">
    <w:name w:val="Code Existing"/>
    <w:basedOn w:val="Code"/>
    <w:qFormat/>
    <w:rsid w:val="00BB4263"/>
    <w:pPr>
      <w:shd w:val="clear" w:color="auto" w:fill="FFFFFF" w:themeFill="background1"/>
      <w:spacing w:after="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20Parsons\Documents\Data\Work\Readify\Training\Pro%20.NET%203.5\Templates\Pro%20.NET%203.5%20Student%20Manu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CABF80E6508419B8C5ECBA2C88CDC3D"/>
        <w:category>
          <w:name w:val="General"/>
          <w:gallery w:val="placeholder"/>
        </w:category>
        <w:types>
          <w:type w:val="bbPlcHdr"/>
        </w:types>
        <w:behaviors>
          <w:behavior w:val="content"/>
        </w:behaviors>
        <w:guid w:val="{ABC911E7-440C-4BBE-B417-02BE209FA576}"/>
      </w:docPartPr>
      <w:docPartBody>
        <w:p w:rsidR="00B10253" w:rsidRDefault="001A4EED">
          <w:pPr>
            <w:pStyle w:val="9CABF80E6508419B8C5ECBA2C88CDC3D"/>
          </w:pPr>
          <w:r>
            <w:t>[Type the company name]</w:t>
          </w:r>
        </w:p>
      </w:docPartBody>
    </w:docPart>
    <w:docPart>
      <w:docPartPr>
        <w:name w:val="5FF7B52A6B6A4A2B84B9DD562DD1C808"/>
        <w:category>
          <w:name w:val="General"/>
          <w:gallery w:val="placeholder"/>
        </w:category>
        <w:types>
          <w:type w:val="bbPlcHdr"/>
        </w:types>
        <w:behaviors>
          <w:behavior w:val="content"/>
        </w:behaviors>
        <w:guid w:val="{FED3CC60-B3E5-4EC6-B83F-CB3C01DEF4FE}"/>
      </w:docPartPr>
      <w:docPartBody>
        <w:p w:rsidR="00B10253" w:rsidRDefault="001A4EED">
          <w:pPr>
            <w:pStyle w:val="5FF7B52A6B6A4A2B84B9DD562DD1C808"/>
          </w:pPr>
          <w:r>
            <w:t>[Type the company name]</w:t>
          </w:r>
        </w:p>
      </w:docPartBody>
    </w:docPart>
    <w:docPart>
      <w:docPartPr>
        <w:name w:val="216E8EB768294983A26AABE5D8A66116"/>
        <w:category>
          <w:name w:val="General"/>
          <w:gallery w:val="placeholder"/>
        </w:category>
        <w:types>
          <w:type w:val="bbPlcHdr"/>
        </w:types>
        <w:behaviors>
          <w:behavior w:val="content"/>
        </w:behaviors>
        <w:guid w:val="{57CB6000-64D5-40B4-AD04-754914897DF8}"/>
      </w:docPartPr>
      <w:docPartBody>
        <w:p w:rsidR="00B10253" w:rsidRDefault="001A4EED">
          <w:pPr>
            <w:pStyle w:val="216E8EB768294983A26AABE5D8A66116"/>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yriad Pro Light">
    <w:altName w:val="Arial"/>
    <w:panose1 w:val="00000000000000000000"/>
    <w:charset w:val="00"/>
    <w:family w:val="swiss"/>
    <w:notTrueType/>
    <w:pitch w:val="variable"/>
    <w:sig w:usb0="A00002AF" w:usb1="5000204B" w:usb2="00000000" w:usb3="00000000" w:csb0="0000019F" w:csb1="00000000"/>
  </w:font>
  <w:font w:name="Myriad Pro">
    <w:altName w:val="Arial"/>
    <w:panose1 w:val="00000000000000000000"/>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A4EED"/>
    <w:rsid w:val="001A4EED"/>
    <w:rsid w:val="0051113A"/>
    <w:rsid w:val="0051265F"/>
    <w:rsid w:val="008F58AC"/>
    <w:rsid w:val="00A76810"/>
    <w:rsid w:val="00B10253"/>
    <w:rsid w:val="00D00630"/>
    <w:rsid w:val="00DD0D0D"/>
    <w:rsid w:val="00EC2305"/>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2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ABF80E6508419B8C5ECBA2C88CDC3D">
    <w:name w:val="9CABF80E6508419B8C5ECBA2C88CDC3D"/>
    <w:rsid w:val="00B10253"/>
  </w:style>
  <w:style w:type="paragraph" w:customStyle="1" w:styleId="5FF7B52A6B6A4A2B84B9DD562DD1C808">
    <w:name w:val="5FF7B52A6B6A4A2B84B9DD562DD1C808"/>
    <w:rsid w:val="00B10253"/>
  </w:style>
  <w:style w:type="paragraph" w:customStyle="1" w:styleId="216E8EB768294983A26AABE5D8A66116">
    <w:name w:val="216E8EB768294983A26AABE5D8A66116"/>
    <w:rsid w:val="00B1025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2C3EA8146526E48BEDEDB915F823F82" ma:contentTypeVersion="0" ma:contentTypeDescription="Create a new document." ma:contentTypeScope="" ma:versionID="0ba579a6462787cd4408b9aa0f720fb1">
  <xsd:schema xmlns:xsd="http://www.w3.org/2001/XMLSchema" xmlns:p="http://schemas.microsoft.com/office/2006/metadata/properties" targetNamespace="http://schemas.microsoft.com/office/2006/metadata/properties" ma:root="true" ma:fieldsID="e360371841f70d1f1d2e45961759538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3205B3-999A-4022-B099-85CF30032D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574BA45E-435D-4F8B-B987-F324AFA936DF}">
  <ds:schemaRefs>
    <ds:schemaRef ds:uri="http://schemas.microsoft.com/sharepoint/v3/contenttype/forms"/>
  </ds:schemaRefs>
</ds:datastoreItem>
</file>

<file path=customXml/itemProps4.xml><?xml version="1.0" encoding="utf-8"?>
<ds:datastoreItem xmlns:ds="http://schemas.openxmlformats.org/officeDocument/2006/customXml" ds:itemID="{8AE1F903-424E-47C8-B200-D33B4522F100}">
  <ds:schemaRefs>
    <ds:schemaRef ds:uri="http://schemas.microsoft.com/office/2006/metadata/properties"/>
  </ds:schemaRefs>
</ds:datastoreItem>
</file>

<file path=customXml/itemProps5.xml><?xml version="1.0" encoding="utf-8"?>
<ds:datastoreItem xmlns:ds="http://schemas.openxmlformats.org/officeDocument/2006/customXml" ds:itemID="{04E599BC-4EE8-4BBA-9F2C-041F97737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 .NET 3.5 Student Manual.dotx</Template>
  <TotalTime>870</TotalTime>
  <Pages>9</Pages>
  <Words>2412</Words>
  <Characters>13749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Readify</Company>
  <LinksUpToDate>false</LinksUpToDate>
  <CharactersWithSpaces>16129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Parsons</dc:creator>
  <cp:lastModifiedBy>Andrew Parsons</cp:lastModifiedBy>
  <cp:revision>18</cp:revision>
  <cp:lastPrinted>2008-07-15T03:30:00Z</cp:lastPrinted>
  <dcterms:created xsi:type="dcterms:W3CDTF">2008-06-02T07:06:00Z</dcterms:created>
  <dcterms:modified xsi:type="dcterms:W3CDTF">2008-07-15T03:44:00Z</dcterms:modified>
</cp:coreProperties>
</file>